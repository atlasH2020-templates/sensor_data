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9F1C" w14:textId="77777777" w:rsidR="00812CE3" w:rsidRDefault="00890EEC">
      <w:pPr>
        <w:tabs>
          <w:tab w:val="right" w:pos="8505"/>
        </w:tabs>
        <w:ind w:right="1127"/>
        <w:rPr>
          <w:lang w:val="en-GB"/>
        </w:rPr>
      </w:pPr>
      <w:r>
        <w:rPr>
          <w:lang w:val="en-GB"/>
        </w:rPr>
        <w:t>Service Template Specification</w:t>
      </w:r>
    </w:p>
    <w:p w14:paraId="5219C5DE" w14:textId="36C43840" w:rsidR="00812CE3" w:rsidRDefault="00890EEC">
      <w:pPr>
        <w:tabs>
          <w:tab w:val="right" w:pos="8505"/>
        </w:tabs>
        <w:ind w:right="1127"/>
        <w:rPr>
          <w:lang w:val="en-GB"/>
        </w:rPr>
      </w:pPr>
      <w:r>
        <w:rPr>
          <w:lang w:val="en-GB"/>
        </w:rPr>
        <w:t>STS id</w:t>
      </w:r>
      <w:r>
        <w:rPr>
          <w:lang w:val="en-GB"/>
        </w:rPr>
        <w:tab/>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p>
    <w:p w14:paraId="41C8C78A" w14:textId="6C56E9AC" w:rsidR="00812CE3" w:rsidRDefault="00890EEC">
      <w:pPr>
        <w:tabs>
          <w:tab w:val="right" w:pos="8505"/>
        </w:tabs>
        <w:ind w:right="1127"/>
        <w:rPr>
          <w:lang w:val="en-GB"/>
        </w:rPr>
      </w:pPr>
      <w:r>
        <w:rPr>
          <w:lang w:val="en-GB"/>
        </w:rPr>
        <w:t>Version</w:t>
      </w:r>
      <w:r>
        <w:rPr>
          <w:lang w:val="en-GB"/>
        </w:rPr>
        <w:tab/>
      </w:r>
      <w:r>
        <w:rPr>
          <w:lang w:val="en-GB"/>
        </w:rPr>
        <w:fldChar w:fldCharType="begin"/>
      </w:r>
      <w:r>
        <w:rPr>
          <w:lang w:val="en-GB"/>
        </w:rPr>
        <w:instrText>DOCPROPERTY "template_version"</w:instrText>
      </w:r>
      <w:r>
        <w:rPr>
          <w:lang w:val="en-GB"/>
        </w:rPr>
        <w:fldChar w:fldCharType="separate"/>
      </w:r>
      <w:r w:rsidR="00556E94">
        <w:rPr>
          <w:lang w:val="en-GB"/>
        </w:rPr>
        <w:t>0.1.0</w:t>
      </w:r>
      <w:r>
        <w:rPr>
          <w:lang w:val="en-GB"/>
        </w:rPr>
        <w:fldChar w:fldCharType="end"/>
      </w:r>
    </w:p>
    <w:p w14:paraId="4E9BD691" w14:textId="1E9A2934" w:rsidR="00812CE3" w:rsidRDefault="00890EEC">
      <w:pPr>
        <w:tabs>
          <w:tab w:val="right" w:pos="8505"/>
        </w:tabs>
        <w:ind w:right="1127"/>
        <w:rPr>
          <w:lang w:val="en-GB"/>
        </w:rPr>
      </w:pPr>
      <w:r>
        <w:rPr>
          <w:lang w:val="en-GB"/>
        </w:rPr>
        <w:t>Status</w:t>
      </w:r>
      <w:r>
        <w:rPr>
          <w:lang w:val="en-GB"/>
        </w:rPr>
        <w:tab/>
      </w:r>
      <w:del w:id="0" w:author="Mallku Caballero" w:date="2022-02-08T16:57:00Z">
        <w:r w:rsidDel="00DC21A6">
          <w:rPr>
            <w:lang w:val="en-GB"/>
          </w:rPr>
          <w:fldChar w:fldCharType="begin"/>
        </w:r>
        <w:r w:rsidDel="00DC21A6">
          <w:rPr>
            <w:lang w:val="en-GB"/>
          </w:rPr>
          <w:delInstrText>DOCPROPERTY "template_status"</w:delInstrText>
        </w:r>
        <w:r w:rsidDel="00DC21A6">
          <w:rPr>
            <w:lang w:val="en-GB"/>
          </w:rPr>
          <w:fldChar w:fldCharType="separate"/>
        </w:r>
        <w:r w:rsidR="00556E94" w:rsidDel="00DC21A6">
          <w:rPr>
            <w:lang w:val="en-GB"/>
          </w:rPr>
          <w:delText>DRAFT</w:delText>
        </w:r>
        <w:r w:rsidDel="00DC21A6">
          <w:rPr>
            <w:lang w:val="en-GB"/>
          </w:rPr>
          <w:fldChar w:fldCharType="end"/>
        </w:r>
      </w:del>
      <w:ins w:id="1" w:author="Mallku Caballero" w:date="2022-02-08T16:57:00Z">
        <w:r w:rsidR="00DC21A6">
          <w:rPr>
            <w:lang w:val="en-GB"/>
          </w:rPr>
          <w:t>PUBLISHED</w:t>
        </w:r>
      </w:ins>
    </w:p>
    <w:p w14:paraId="4B8365EC" w14:textId="03F55403" w:rsidR="00812CE3" w:rsidDel="00EB5DF4" w:rsidRDefault="00890EEC">
      <w:pPr>
        <w:tabs>
          <w:tab w:val="right" w:pos="8505"/>
        </w:tabs>
        <w:ind w:right="1127"/>
        <w:jc w:val="right"/>
        <w:rPr>
          <w:ins w:id="2" w:author="javier siscart" w:date="2022-01-27T14:17:00Z"/>
          <w:del w:id="3" w:author="Mallku Caballero" w:date="2022-02-04T11:53:00Z"/>
          <w:lang w:val="en-GB"/>
        </w:rPr>
      </w:pPr>
      <w:r>
        <w:rPr>
          <w:lang w:val="en-GB"/>
        </w:rPr>
        <w:t>Author(s)</w:t>
      </w:r>
      <w:del w:id="4" w:author="javier siscart" w:date="2022-01-28T13:24:00Z">
        <w:r>
          <w:rPr>
            <w:lang w:val="en-GB"/>
          </w:rPr>
          <w:tab/>
        </w:r>
      </w:del>
      <w:ins w:id="5" w:author="javier siscart" w:date="2022-01-28T13:23:00Z">
        <w:r>
          <w:rPr>
            <w:lang w:val="en-GB"/>
          </w:rPr>
          <w:tab/>
        </w:r>
      </w:ins>
      <w:ins w:id="6" w:author="javier siscart" w:date="2022-01-28T13:24:00Z">
        <w:del w:id="7" w:author="Mallku Caballero" w:date="2022-02-04T11:52:00Z">
          <w:r w:rsidDel="00EB5DF4">
            <w:rPr>
              <w:lang w:val="en-GB"/>
            </w:rPr>
            <w:delText xml:space="preserve">     </w:delText>
          </w:r>
        </w:del>
      </w:ins>
      <w:del w:id="8" w:author="Mallku Caballero" w:date="2022-02-04T11:52:00Z">
        <w:r w:rsidDel="00EB5DF4">
          <w:rPr>
            <w:lang w:val="en-GB"/>
          </w:rPr>
          <w:delText>M. Caballero (AgriCircle AG)</w:delText>
        </w:r>
      </w:del>
      <w:ins w:id="9" w:author="javier siscart" w:date="2022-01-27T14:17:00Z">
        <w:del w:id="10" w:author="Mallku Caballero" w:date="2022-02-04T11:52:00Z">
          <w:r w:rsidDel="00EB5DF4">
            <w:rPr>
              <w:lang w:val="en-GB"/>
            </w:rPr>
            <w:delText>,</w:delText>
          </w:r>
        </w:del>
        <w:r>
          <w:rPr>
            <w:lang w:val="en-GB"/>
          </w:rPr>
          <w:t xml:space="preserve"> </w:t>
        </w:r>
      </w:ins>
    </w:p>
    <w:p w14:paraId="0AE9E222" w14:textId="77777777" w:rsidR="00812CE3" w:rsidRDefault="00890EEC">
      <w:pPr>
        <w:tabs>
          <w:tab w:val="right" w:pos="8505"/>
        </w:tabs>
        <w:ind w:right="1127"/>
        <w:jc w:val="right"/>
      </w:pPr>
      <w:ins w:id="11" w:author="javier siscart" w:date="2022-01-27T14:17:00Z">
        <w:r>
          <w:rPr>
            <w:lang w:val="en-GB"/>
          </w:rPr>
          <w:t>Alessandro Beggiato (CET Electronics),</w:t>
        </w:r>
      </w:ins>
    </w:p>
    <w:p w14:paraId="4994EC32" w14:textId="77777777" w:rsidR="00812CE3" w:rsidRDefault="00890EEC">
      <w:pPr>
        <w:tabs>
          <w:tab w:val="right" w:pos="8505"/>
        </w:tabs>
        <w:ind w:right="1127"/>
        <w:jc w:val="right"/>
      </w:pPr>
      <w:ins w:id="12" w:author="javier siscart" w:date="2022-01-27T14:17:00Z">
        <w:r>
          <w:rPr>
            <w:lang w:val="en-GB"/>
          </w:rPr>
          <w:t>Sebastian Jerratsch (agvolution),</w:t>
        </w:r>
      </w:ins>
    </w:p>
    <w:p w14:paraId="71361CB1" w14:textId="77777777" w:rsidR="00812CE3" w:rsidRDefault="00890EEC">
      <w:pPr>
        <w:tabs>
          <w:tab w:val="right" w:pos="8505"/>
        </w:tabs>
        <w:ind w:right="1127"/>
        <w:jc w:val="right"/>
      </w:pPr>
      <w:ins w:id="13" w:author="javier siscart" w:date="2022-01-27T14:17:00Z">
        <w:r>
          <w:rPr>
            <w:lang w:val="en-GB"/>
          </w:rPr>
          <w:t>Javier Siscart (L</w:t>
        </w:r>
      </w:ins>
      <w:ins w:id="14" w:author="javier siscart" w:date="2022-01-27T14:18:00Z">
        <w:r>
          <w:rPr>
            <w:lang w:val="en-GB"/>
          </w:rPr>
          <w:t>ibelium</w:t>
        </w:r>
      </w:ins>
      <w:ins w:id="15" w:author="javier siscart" w:date="2022-01-27T14:19:00Z">
        <w:r>
          <w:rPr>
            <w:lang w:val="en-GB"/>
          </w:rPr>
          <w:t>)</w:t>
        </w:r>
      </w:ins>
    </w:p>
    <w:p w14:paraId="43F7AD09" w14:textId="77777777" w:rsidR="00812CE3" w:rsidRDefault="00812CE3">
      <w:pPr>
        <w:ind w:right="1127"/>
        <w:rPr>
          <w:lang w:val="en-GB"/>
        </w:rPr>
      </w:pPr>
    </w:p>
    <w:p w14:paraId="0FB5FA21" w14:textId="77777777" w:rsidR="00812CE3" w:rsidRDefault="00812CE3">
      <w:pPr>
        <w:pStyle w:val="PlainText"/>
        <w:ind w:right="1127"/>
        <w:rPr>
          <w:lang w:val="en-GB"/>
        </w:rPr>
      </w:pPr>
    </w:p>
    <w:p w14:paraId="53497EE2" w14:textId="157BB4C5" w:rsidR="00812CE3" w:rsidRDefault="00890EEC">
      <w:pPr>
        <w:pStyle w:val="PlainText"/>
        <w:ind w:right="1127"/>
        <w:jc w:val="center"/>
        <w:rPr>
          <w:lang w:val="en-GB"/>
        </w:rPr>
      </w:pPr>
      <w:r>
        <w:rPr>
          <w:rStyle w:val="h1"/>
          <w:b/>
          <w:bCs/>
          <w:color w:val="000000"/>
          <w:lang w:val="en-GB"/>
        </w:rPr>
        <w:t>The "</w:t>
      </w:r>
      <w:r>
        <w:rPr>
          <w:b/>
          <w:bCs/>
          <w:color w:val="000000"/>
          <w:lang w:val="en-GB"/>
        </w:rPr>
        <w:fldChar w:fldCharType="begin"/>
      </w:r>
      <w:r>
        <w:rPr>
          <w:b/>
          <w:bCs/>
          <w:color w:val="000000"/>
          <w:lang w:val="en-GB"/>
        </w:rPr>
        <w:instrText>DOCPROPERTY "template_name"</w:instrText>
      </w:r>
      <w:r>
        <w:rPr>
          <w:b/>
          <w:bCs/>
          <w:color w:val="000000"/>
          <w:lang w:val="en-GB"/>
        </w:rPr>
        <w:fldChar w:fldCharType="separate"/>
      </w:r>
      <w:r w:rsidR="00556E94">
        <w:rPr>
          <w:b/>
          <w:bCs/>
          <w:color w:val="000000"/>
          <w:lang w:val="en-GB"/>
        </w:rPr>
        <w:t>sensor_data</w:t>
      </w:r>
      <w:r>
        <w:rPr>
          <w:b/>
          <w:bCs/>
          <w:color w:val="000000"/>
          <w:lang w:val="en-GB"/>
        </w:rPr>
        <w:fldChar w:fldCharType="end"/>
      </w:r>
      <w:r>
        <w:rPr>
          <w:rStyle w:val="h1"/>
          <w:b/>
          <w:bCs/>
          <w:color w:val="000000"/>
          <w:lang w:val="en-GB"/>
        </w:rPr>
        <w:t>" Service Template</w:t>
      </w:r>
    </w:p>
    <w:p w14:paraId="45957519" w14:textId="77777777" w:rsidR="00812CE3" w:rsidRDefault="00812CE3">
      <w:pPr>
        <w:pStyle w:val="PlainText"/>
        <w:ind w:right="1127"/>
        <w:rPr>
          <w:lang w:val="en-GB"/>
        </w:rPr>
      </w:pPr>
    </w:p>
    <w:p w14:paraId="11BA277C" w14:textId="77777777" w:rsidR="00812CE3" w:rsidRDefault="00890EEC">
      <w:pPr>
        <w:ind w:right="1127"/>
        <w:rPr>
          <w:lang w:val="en-GB"/>
        </w:rPr>
      </w:pPr>
      <w:r>
        <w:rPr>
          <w:lang w:val="en-GB"/>
        </w:rPr>
        <w:t>Abstract</w:t>
      </w:r>
    </w:p>
    <w:p w14:paraId="2D898D00" w14:textId="77777777" w:rsidR="00812CE3" w:rsidRDefault="00812CE3">
      <w:pPr>
        <w:pStyle w:val="PlainText"/>
        <w:ind w:right="1127"/>
        <w:rPr>
          <w:lang w:val="en-GB"/>
        </w:rPr>
      </w:pPr>
    </w:p>
    <w:p w14:paraId="10F30162" w14:textId="3B8664AD" w:rsidR="00812CE3" w:rsidRDefault="00890EEC">
      <w:pPr>
        <w:pStyle w:val="PlainText"/>
        <w:ind w:left="0" w:right="1127"/>
        <w:rPr>
          <w:lang w:val="en-GB"/>
        </w:rPr>
      </w:pPr>
      <w:r>
        <w:rPr>
          <w:lang w:val="en-GB"/>
        </w:rPr>
        <w:t xml:space="preserve">This document describes the specifications for </w:t>
      </w:r>
      <w:ins w:id="16" w:author="javier siscart" w:date="2022-01-28T13:21:00Z">
        <w:r>
          <w:rPr>
            <w:lang w:val="en-GB"/>
          </w:rPr>
          <w:t xml:space="preserve">the </w:t>
        </w:r>
      </w:ins>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w:t>
      </w:r>
      <w:del w:id="17" w:author="javier siscart" w:date="2022-01-28T13:21:00Z">
        <w:r>
          <w:rPr>
            <w:lang w:val="en-GB"/>
          </w:rPr>
          <w:delText>s</w:delText>
        </w:r>
      </w:del>
      <w:r>
        <w:rPr>
          <w:lang w:val="en-GB"/>
        </w:rPr>
        <w:t xml:space="preserve"> whose purpose is to </w:t>
      </w:r>
      <w:ins w:id="18" w:author="javier siscart" w:date="2022-01-28T13:19:00Z">
        <w:r>
          <w:rPr>
            <w:lang w:val="en-GB"/>
          </w:rPr>
          <w:t xml:space="preserve">make available environmental data from remote field sensors </w:t>
        </w:r>
      </w:ins>
      <w:del w:id="19" w:author="javier siscart" w:date="2022-01-28T13:23:00Z">
        <w:r>
          <w:rPr>
            <w:lang w:val="en-GB"/>
          </w:rPr>
          <w:delText xml:space="preserve">store and make accessible a number of shareworthy intrinsic attributes and properties of a farmer's fields </w:delText>
        </w:r>
      </w:del>
      <w:r>
        <w:rPr>
          <w:lang w:val="en-GB"/>
        </w:rPr>
        <w:t>to authorized ATLAS network consumers.</w:t>
      </w:r>
      <w:r>
        <w:br w:type="page"/>
      </w:r>
    </w:p>
    <w:p w14:paraId="5588D1E9" w14:textId="77777777" w:rsidR="00812CE3" w:rsidRDefault="00890EEC">
      <w:pPr>
        <w:ind w:right="1128"/>
        <w:rPr>
          <w:lang w:val="en-GB"/>
        </w:rPr>
      </w:pPr>
      <w:r>
        <w:rPr>
          <w:lang w:val="en-GB"/>
        </w:rPr>
        <w:lastRenderedPageBreak/>
        <w:t>Table of Contents</w:t>
      </w:r>
    </w:p>
    <w:p w14:paraId="7CE9B228" w14:textId="77777777" w:rsidR="00812CE3" w:rsidRDefault="00812CE3">
      <w:pPr>
        <w:pStyle w:val="PlainText"/>
        <w:tabs>
          <w:tab w:val="right" w:pos="8505"/>
        </w:tabs>
        <w:ind w:left="0" w:right="1127"/>
        <w:rPr>
          <w:lang w:val="en-GB"/>
        </w:rPr>
      </w:pPr>
    </w:p>
    <w:sdt>
      <w:sdtPr>
        <w:id w:val="1611317606"/>
        <w:docPartObj>
          <w:docPartGallery w:val="Table of Contents"/>
          <w:docPartUnique/>
        </w:docPartObj>
      </w:sdtPr>
      <w:sdtEndPr/>
      <w:sdtContent>
        <w:p w14:paraId="30253D88" w14:textId="522A6844" w:rsidR="00556E94" w:rsidRDefault="00890EEC">
          <w:pPr>
            <w:pStyle w:val="TOC1"/>
            <w:rPr>
              <w:ins w:id="20" w:author="Mallku Caballero" w:date="2022-02-04T12:18:00Z"/>
              <w:rFonts w:asciiTheme="minorHAnsi" w:hAnsiTheme="minorHAnsi"/>
              <w:noProof/>
              <w:sz w:val="24"/>
              <w:lang w:eastAsia="en-GB"/>
            </w:rPr>
          </w:pPr>
          <w:r>
            <w:fldChar w:fldCharType="begin"/>
          </w:r>
          <w:r>
            <w:rPr>
              <w:rStyle w:val="Enlacedelndice"/>
              <w:webHidden/>
            </w:rPr>
            <w:instrText>TOC \z \o "1-4" \u \h</w:instrText>
          </w:r>
          <w:r>
            <w:rPr>
              <w:rStyle w:val="Enlacedelndice"/>
            </w:rPr>
            <w:fldChar w:fldCharType="separate"/>
          </w:r>
          <w:ins w:id="21" w:author="Mallku Caballero" w:date="2022-02-04T12:18:00Z">
            <w:r w:rsidR="00556E94" w:rsidRPr="00304446">
              <w:rPr>
                <w:rStyle w:val="Hyperlink"/>
                <w:noProof/>
              </w:rPr>
              <w:fldChar w:fldCharType="begin"/>
            </w:r>
            <w:r w:rsidR="00556E94" w:rsidRPr="00304446">
              <w:rPr>
                <w:rStyle w:val="Hyperlink"/>
                <w:noProof/>
              </w:rPr>
              <w:instrText xml:space="preserve"> </w:instrText>
            </w:r>
            <w:r w:rsidR="00556E94">
              <w:rPr>
                <w:noProof/>
              </w:rPr>
              <w:instrText>HYPERLINK \l "_Toc94869527"</w:instrText>
            </w:r>
            <w:r w:rsidR="00556E94" w:rsidRPr="00304446">
              <w:rPr>
                <w:rStyle w:val="Hyperlink"/>
                <w:noProof/>
              </w:rPr>
              <w:instrText xml:space="preserve"> </w:instrText>
            </w:r>
            <w:r w:rsidR="00556E94" w:rsidRPr="00304446">
              <w:rPr>
                <w:rStyle w:val="Hyperlink"/>
                <w:noProof/>
              </w:rPr>
              <w:fldChar w:fldCharType="separate"/>
            </w:r>
            <w:r w:rsidR="00556E94" w:rsidRPr="00304446">
              <w:rPr>
                <w:rStyle w:val="Hyperlink"/>
                <w:rFonts w:cs="Courier New"/>
                <w:noProof/>
                <w:lang w:val="en-GB"/>
              </w:rPr>
              <w:t>1</w:t>
            </w:r>
            <w:r w:rsidR="00556E94">
              <w:rPr>
                <w:rFonts w:asciiTheme="minorHAnsi" w:hAnsiTheme="minorHAnsi"/>
                <w:noProof/>
                <w:sz w:val="24"/>
                <w:lang w:eastAsia="en-GB"/>
              </w:rPr>
              <w:tab/>
            </w:r>
            <w:r w:rsidR="00556E94" w:rsidRPr="00304446">
              <w:rPr>
                <w:rStyle w:val="Hyperlink"/>
                <w:rFonts w:cs="Courier New"/>
                <w:noProof/>
                <w:lang w:val="en-GB"/>
              </w:rPr>
              <w:t>Introduction</w:t>
            </w:r>
            <w:r w:rsidR="00556E94">
              <w:rPr>
                <w:noProof/>
                <w:webHidden/>
              </w:rPr>
              <w:tab/>
            </w:r>
            <w:r w:rsidR="00556E94">
              <w:rPr>
                <w:noProof/>
                <w:webHidden/>
              </w:rPr>
              <w:fldChar w:fldCharType="begin"/>
            </w:r>
            <w:r w:rsidR="00556E94">
              <w:rPr>
                <w:noProof/>
                <w:webHidden/>
              </w:rPr>
              <w:instrText xml:space="preserve"> PAGEREF _Toc94869527 \h </w:instrText>
            </w:r>
          </w:ins>
          <w:r w:rsidR="00556E94">
            <w:rPr>
              <w:noProof/>
              <w:webHidden/>
            </w:rPr>
          </w:r>
          <w:r w:rsidR="00556E94">
            <w:rPr>
              <w:noProof/>
              <w:webHidden/>
            </w:rPr>
            <w:fldChar w:fldCharType="separate"/>
          </w:r>
          <w:ins w:id="22" w:author="Mallku Caballero" w:date="2022-02-08T16:57:00Z">
            <w:r w:rsidR="00C73A8F">
              <w:rPr>
                <w:noProof/>
                <w:webHidden/>
              </w:rPr>
              <w:t>3</w:t>
            </w:r>
          </w:ins>
          <w:ins w:id="23" w:author="Mallku Caballero" w:date="2022-02-04T12:18:00Z">
            <w:r w:rsidR="00556E94">
              <w:rPr>
                <w:noProof/>
                <w:webHidden/>
              </w:rPr>
              <w:fldChar w:fldCharType="end"/>
            </w:r>
            <w:r w:rsidR="00556E94" w:rsidRPr="00304446">
              <w:rPr>
                <w:rStyle w:val="Hyperlink"/>
                <w:noProof/>
              </w:rPr>
              <w:fldChar w:fldCharType="end"/>
            </w:r>
          </w:ins>
        </w:p>
        <w:p w14:paraId="1FB6661F" w14:textId="49B95D07" w:rsidR="00556E94" w:rsidRDefault="00556E94">
          <w:pPr>
            <w:pStyle w:val="TOC1"/>
            <w:rPr>
              <w:ins w:id="24" w:author="Mallku Caballero" w:date="2022-02-04T12:18:00Z"/>
              <w:rFonts w:asciiTheme="minorHAnsi" w:hAnsiTheme="minorHAnsi"/>
              <w:noProof/>
              <w:sz w:val="24"/>
              <w:lang w:eastAsia="en-GB"/>
            </w:rPr>
          </w:pPr>
          <w:ins w:id="25"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"_Toc94869528"</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2</w:t>
            </w:r>
            <w:r>
              <w:rPr>
                <w:rFonts w:asciiTheme="minorHAnsi" w:hAnsiTheme="minorHAnsi"/>
                <w:noProof/>
                <w:sz w:val="24"/>
                <w:lang w:eastAsia="en-GB"/>
              </w:rPr>
              <w:tab/>
            </w:r>
            <w:r w:rsidRPr="00304446">
              <w:rPr>
                <w:rStyle w:val="Hyperlink"/>
                <w:noProof/>
                <w:lang w:val="en-GB"/>
              </w:rPr>
              <w:t>Terminology</w:t>
            </w:r>
            <w:r>
              <w:rPr>
                <w:noProof/>
                <w:webHidden/>
              </w:rPr>
              <w:tab/>
            </w:r>
            <w:r>
              <w:rPr>
                <w:noProof/>
                <w:webHidden/>
              </w:rPr>
              <w:fldChar w:fldCharType="begin"/>
            </w:r>
            <w:r>
              <w:rPr>
                <w:noProof/>
                <w:webHidden/>
              </w:rPr>
              <w:instrText xml:space="preserve"> PAGEREF _Toc94869528 \h </w:instrText>
            </w:r>
          </w:ins>
          <w:r>
            <w:rPr>
              <w:noProof/>
              <w:webHidden/>
            </w:rPr>
          </w:r>
          <w:r>
            <w:rPr>
              <w:noProof/>
              <w:webHidden/>
            </w:rPr>
            <w:fldChar w:fldCharType="separate"/>
          </w:r>
          <w:ins w:id="26" w:author="Mallku Caballero" w:date="2022-02-08T16:57:00Z">
            <w:r w:rsidR="00C73A8F">
              <w:rPr>
                <w:noProof/>
                <w:webHidden/>
              </w:rPr>
              <w:t>3</w:t>
            </w:r>
          </w:ins>
          <w:ins w:id="27" w:author="Mallku Caballero" w:date="2022-02-04T12:18:00Z">
            <w:r>
              <w:rPr>
                <w:noProof/>
                <w:webHidden/>
              </w:rPr>
              <w:fldChar w:fldCharType="end"/>
            </w:r>
            <w:r w:rsidRPr="00304446">
              <w:rPr>
                <w:rStyle w:val="Hyperlink"/>
                <w:noProof/>
              </w:rPr>
              <w:fldChar w:fldCharType="end"/>
            </w:r>
          </w:ins>
        </w:p>
        <w:p w14:paraId="33787354" w14:textId="1F034E54" w:rsidR="00556E94" w:rsidRDefault="00556E94">
          <w:pPr>
            <w:pStyle w:val="TOC1"/>
            <w:rPr>
              <w:ins w:id="28" w:author="Mallku Caballero" w:date="2022-02-04T12:18:00Z"/>
              <w:rFonts w:asciiTheme="minorHAnsi" w:hAnsiTheme="minorHAnsi"/>
              <w:noProof/>
              <w:sz w:val="24"/>
              <w:lang w:eastAsia="en-GB"/>
            </w:rPr>
          </w:pPr>
          <w:ins w:id="29"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"_Toc94869529"</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3</w:t>
            </w:r>
            <w:r>
              <w:rPr>
                <w:rFonts w:asciiTheme="minorHAnsi" w:hAnsiTheme="minorHAnsi"/>
                <w:noProof/>
                <w:sz w:val="24"/>
                <w:lang w:eastAsia="en-GB"/>
              </w:rPr>
              <w:tab/>
            </w:r>
            <w:r w:rsidRPr="00304446">
              <w:rPr>
                <w:rStyle w:val="Hyperlink"/>
                <w:noProof/>
                <w:lang w:val="en-GB"/>
              </w:rPr>
              <w:t>Pre-requisites</w:t>
            </w:r>
            <w:r>
              <w:rPr>
                <w:noProof/>
                <w:webHidden/>
              </w:rPr>
              <w:tab/>
            </w:r>
            <w:r>
              <w:rPr>
                <w:noProof/>
                <w:webHidden/>
              </w:rPr>
              <w:fldChar w:fldCharType="begin"/>
            </w:r>
            <w:r>
              <w:rPr>
                <w:noProof/>
                <w:webHidden/>
              </w:rPr>
              <w:instrText xml:space="preserve"> PAGEREF _Toc94869529 \h </w:instrText>
            </w:r>
          </w:ins>
          <w:r>
            <w:rPr>
              <w:noProof/>
              <w:webHidden/>
            </w:rPr>
          </w:r>
          <w:r>
            <w:rPr>
              <w:noProof/>
              <w:webHidden/>
            </w:rPr>
            <w:fldChar w:fldCharType="separate"/>
          </w:r>
          <w:ins w:id="30" w:author="Mallku Caballero" w:date="2022-02-08T16:57:00Z">
            <w:r w:rsidR="00C73A8F">
              <w:rPr>
                <w:noProof/>
                <w:webHidden/>
              </w:rPr>
              <w:t>3</w:t>
            </w:r>
          </w:ins>
          <w:ins w:id="31" w:author="Mallku Caballero" w:date="2022-02-04T12:18:00Z">
            <w:r>
              <w:rPr>
                <w:noProof/>
                <w:webHidden/>
              </w:rPr>
              <w:fldChar w:fldCharType="end"/>
            </w:r>
            <w:r w:rsidRPr="00304446">
              <w:rPr>
                <w:rStyle w:val="Hyperlink"/>
                <w:noProof/>
              </w:rPr>
              <w:fldChar w:fldCharType="end"/>
            </w:r>
          </w:ins>
        </w:p>
        <w:p w14:paraId="2EED1C9B" w14:textId="30ABA1D8" w:rsidR="00556E94" w:rsidRDefault="00556E94">
          <w:pPr>
            <w:pStyle w:val="TOC1"/>
            <w:rPr>
              <w:ins w:id="32" w:author="Mallku Caballero" w:date="2022-02-04T12:18:00Z"/>
              <w:rFonts w:asciiTheme="minorHAnsi" w:hAnsiTheme="minorHAnsi"/>
              <w:noProof/>
              <w:sz w:val="24"/>
              <w:lang w:eastAsia="en-GB"/>
            </w:rPr>
          </w:pPr>
          <w:ins w:id="33"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"_Toc94869530"</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4</w:t>
            </w:r>
            <w:r>
              <w:rPr>
                <w:rFonts w:asciiTheme="minorHAnsi" w:hAnsiTheme="minorHAnsi"/>
                <w:noProof/>
                <w:sz w:val="24"/>
                <w:lang w:eastAsia="en-GB"/>
              </w:rPr>
              <w:tab/>
            </w:r>
            <w:r w:rsidRPr="00304446">
              <w:rPr>
                <w:rStyle w:val="Hyperlink"/>
                <w:noProof/>
                <w:lang w:val="en-GB"/>
              </w:rPr>
              <w:t>sensor_data Use Scenarios</w:t>
            </w:r>
            <w:r>
              <w:rPr>
                <w:noProof/>
                <w:webHidden/>
              </w:rPr>
              <w:tab/>
            </w:r>
            <w:r>
              <w:rPr>
                <w:noProof/>
                <w:webHidden/>
              </w:rPr>
              <w:fldChar w:fldCharType="begin"/>
            </w:r>
            <w:r>
              <w:rPr>
                <w:noProof/>
                <w:webHidden/>
              </w:rPr>
              <w:instrText xml:space="preserve"> PAGEREF _Toc94869530 \h </w:instrText>
            </w:r>
          </w:ins>
          <w:r>
            <w:rPr>
              <w:noProof/>
              <w:webHidden/>
            </w:rPr>
          </w:r>
          <w:r>
            <w:rPr>
              <w:noProof/>
              <w:webHidden/>
            </w:rPr>
            <w:fldChar w:fldCharType="separate"/>
          </w:r>
          <w:ins w:id="34" w:author="Mallku Caballero" w:date="2022-02-08T16:57:00Z">
            <w:r w:rsidR="00C73A8F">
              <w:rPr>
                <w:noProof/>
                <w:webHidden/>
              </w:rPr>
              <w:t>3</w:t>
            </w:r>
          </w:ins>
          <w:ins w:id="35" w:author="Mallku Caballero" w:date="2022-02-04T12:18:00Z">
            <w:r>
              <w:rPr>
                <w:noProof/>
                <w:webHidden/>
              </w:rPr>
              <w:fldChar w:fldCharType="end"/>
            </w:r>
            <w:r w:rsidRPr="00304446">
              <w:rPr>
                <w:rStyle w:val="Hyperlink"/>
                <w:noProof/>
              </w:rPr>
              <w:fldChar w:fldCharType="end"/>
            </w:r>
          </w:ins>
        </w:p>
        <w:p w14:paraId="596F3DE6" w14:textId="3910506E" w:rsidR="00556E94" w:rsidRDefault="00556E94">
          <w:pPr>
            <w:pStyle w:val="TOC2"/>
            <w:rPr>
              <w:ins w:id="36" w:author="Mallku Caballero" w:date="2022-02-04T12:18:00Z"/>
              <w:rFonts w:asciiTheme="minorHAnsi" w:hAnsiTheme="minorHAnsi"/>
              <w:noProof/>
              <w:sz w:val="24"/>
              <w:lang w:eastAsia="en-GB"/>
            </w:rPr>
          </w:pPr>
          <w:ins w:id="37"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"_Toc94869543"</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4.1</w:t>
            </w:r>
            <w:r>
              <w:rPr>
                <w:rFonts w:asciiTheme="minorHAnsi" w:hAnsiTheme="minorHAnsi"/>
                <w:noProof/>
                <w:sz w:val="24"/>
                <w:lang w:eastAsia="en-GB"/>
              </w:rPr>
              <w:tab/>
            </w:r>
            <w:r w:rsidRPr="00304446">
              <w:rPr>
                <w:rStyle w:val="Hyperlink"/>
                <w:noProof/>
                <w:lang w:val="en-GB"/>
              </w:rPr>
              <w:t>Irrigation</w:t>
            </w:r>
            <w:r>
              <w:rPr>
                <w:noProof/>
                <w:webHidden/>
              </w:rPr>
              <w:tab/>
            </w:r>
            <w:r>
              <w:rPr>
                <w:noProof/>
                <w:webHidden/>
              </w:rPr>
              <w:fldChar w:fldCharType="begin"/>
            </w:r>
            <w:r>
              <w:rPr>
                <w:noProof/>
                <w:webHidden/>
              </w:rPr>
              <w:instrText xml:space="preserve"> PAGEREF _Toc94869543 \h </w:instrText>
            </w:r>
          </w:ins>
          <w:r>
            <w:rPr>
              <w:noProof/>
              <w:webHidden/>
            </w:rPr>
          </w:r>
          <w:r>
            <w:rPr>
              <w:noProof/>
              <w:webHidden/>
            </w:rPr>
            <w:fldChar w:fldCharType="separate"/>
          </w:r>
          <w:ins w:id="38" w:author="Mallku Caballero" w:date="2022-02-08T16:57:00Z">
            <w:r w:rsidR="00C73A8F">
              <w:rPr>
                <w:noProof/>
                <w:webHidden/>
              </w:rPr>
              <w:t>3</w:t>
            </w:r>
          </w:ins>
          <w:ins w:id="39" w:author="Mallku Caballero" w:date="2022-02-04T12:18:00Z">
            <w:r>
              <w:rPr>
                <w:noProof/>
                <w:webHidden/>
              </w:rPr>
              <w:fldChar w:fldCharType="end"/>
            </w:r>
            <w:r w:rsidRPr="00304446">
              <w:rPr>
                <w:rStyle w:val="Hyperlink"/>
                <w:noProof/>
              </w:rPr>
              <w:fldChar w:fldCharType="end"/>
            </w:r>
          </w:ins>
        </w:p>
        <w:p w14:paraId="1BA6875C" w14:textId="5508E0E8" w:rsidR="00556E94" w:rsidRDefault="00556E94">
          <w:pPr>
            <w:pStyle w:val="TOC2"/>
            <w:rPr>
              <w:ins w:id="40" w:author="Mallku Caballero" w:date="2022-02-04T12:18:00Z"/>
              <w:rFonts w:asciiTheme="minorHAnsi" w:hAnsiTheme="minorHAnsi"/>
              <w:noProof/>
              <w:sz w:val="24"/>
              <w:lang w:eastAsia="en-GB"/>
            </w:rPr>
          </w:pPr>
          <w:ins w:id="41"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"_Toc94869544"</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4.2</w:t>
            </w:r>
            <w:r>
              <w:rPr>
                <w:rFonts w:asciiTheme="minorHAnsi" w:hAnsiTheme="minorHAnsi"/>
                <w:noProof/>
                <w:sz w:val="24"/>
                <w:lang w:eastAsia="en-GB"/>
              </w:rPr>
              <w:tab/>
            </w:r>
            <w:r w:rsidRPr="00304446">
              <w:rPr>
                <w:rStyle w:val="Hyperlink"/>
                <w:noProof/>
                <w:lang w:val="en-GB"/>
              </w:rPr>
              <w:t>Disease forecast</w:t>
            </w:r>
            <w:r>
              <w:rPr>
                <w:noProof/>
                <w:webHidden/>
              </w:rPr>
              <w:tab/>
            </w:r>
            <w:r>
              <w:rPr>
                <w:noProof/>
                <w:webHidden/>
              </w:rPr>
              <w:fldChar w:fldCharType="begin"/>
            </w:r>
            <w:r>
              <w:rPr>
                <w:noProof/>
                <w:webHidden/>
              </w:rPr>
              <w:instrText xml:space="preserve"> PAGEREF _Toc94869544 \h </w:instrText>
            </w:r>
          </w:ins>
          <w:r>
            <w:rPr>
              <w:noProof/>
              <w:webHidden/>
            </w:rPr>
          </w:r>
          <w:r>
            <w:rPr>
              <w:noProof/>
              <w:webHidden/>
            </w:rPr>
            <w:fldChar w:fldCharType="separate"/>
          </w:r>
          <w:ins w:id="42" w:author="Mallku Caballero" w:date="2022-02-08T16:57:00Z">
            <w:r w:rsidR="00C73A8F">
              <w:rPr>
                <w:noProof/>
                <w:webHidden/>
              </w:rPr>
              <w:t>4</w:t>
            </w:r>
          </w:ins>
          <w:ins w:id="43" w:author="Mallku Caballero" w:date="2022-02-04T12:18:00Z">
            <w:r>
              <w:rPr>
                <w:noProof/>
                <w:webHidden/>
              </w:rPr>
              <w:fldChar w:fldCharType="end"/>
            </w:r>
            <w:r w:rsidRPr="00304446">
              <w:rPr>
                <w:rStyle w:val="Hyperlink"/>
                <w:noProof/>
              </w:rPr>
              <w:fldChar w:fldCharType="end"/>
            </w:r>
          </w:ins>
        </w:p>
        <w:p w14:paraId="5EA38FFD" w14:textId="0034E567" w:rsidR="00556E94" w:rsidRDefault="00556E94">
          <w:pPr>
            <w:pStyle w:val="TOC2"/>
            <w:rPr>
              <w:ins w:id="44" w:author="Mallku Caballero" w:date="2022-02-04T12:18:00Z"/>
              <w:rFonts w:asciiTheme="minorHAnsi" w:hAnsiTheme="minorHAnsi"/>
              <w:noProof/>
              <w:sz w:val="24"/>
              <w:lang w:eastAsia="en-GB"/>
            </w:rPr>
          </w:pPr>
          <w:ins w:id="45"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"_Toc94869545"</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4.3</w:t>
            </w:r>
            <w:r>
              <w:rPr>
                <w:rFonts w:asciiTheme="minorHAnsi" w:hAnsiTheme="minorHAnsi"/>
                <w:noProof/>
                <w:sz w:val="24"/>
                <w:lang w:eastAsia="en-GB"/>
              </w:rPr>
              <w:tab/>
            </w:r>
            <w:r w:rsidRPr="00304446">
              <w:rPr>
                <w:rStyle w:val="Hyperlink"/>
                <w:noProof/>
                <w:lang w:val="en-GB"/>
              </w:rPr>
              <w:t>Animal monitoring</w:t>
            </w:r>
            <w:r>
              <w:rPr>
                <w:noProof/>
                <w:webHidden/>
              </w:rPr>
              <w:tab/>
            </w:r>
            <w:r>
              <w:rPr>
                <w:noProof/>
                <w:webHidden/>
              </w:rPr>
              <w:fldChar w:fldCharType="begin"/>
            </w:r>
            <w:r>
              <w:rPr>
                <w:noProof/>
                <w:webHidden/>
              </w:rPr>
              <w:instrText xml:space="preserve"> PAGEREF _Toc94869545 \h </w:instrText>
            </w:r>
          </w:ins>
          <w:r>
            <w:rPr>
              <w:noProof/>
              <w:webHidden/>
            </w:rPr>
          </w:r>
          <w:r>
            <w:rPr>
              <w:noProof/>
              <w:webHidden/>
            </w:rPr>
            <w:fldChar w:fldCharType="separate"/>
          </w:r>
          <w:ins w:id="46" w:author="Mallku Caballero" w:date="2022-02-08T16:57:00Z">
            <w:r w:rsidR="00C73A8F">
              <w:rPr>
                <w:noProof/>
                <w:webHidden/>
              </w:rPr>
              <w:t>4</w:t>
            </w:r>
          </w:ins>
          <w:ins w:id="47" w:author="Mallku Caballero" w:date="2022-02-04T12:18:00Z">
            <w:r>
              <w:rPr>
                <w:noProof/>
                <w:webHidden/>
              </w:rPr>
              <w:fldChar w:fldCharType="end"/>
            </w:r>
            <w:r w:rsidRPr="00304446">
              <w:rPr>
                <w:rStyle w:val="Hyperlink"/>
                <w:noProof/>
              </w:rPr>
              <w:fldChar w:fldCharType="end"/>
            </w:r>
          </w:ins>
        </w:p>
        <w:p w14:paraId="43D7C642" w14:textId="2FD06F1D" w:rsidR="00556E94" w:rsidRDefault="00556E94">
          <w:pPr>
            <w:pStyle w:val="TOC1"/>
            <w:rPr>
              <w:ins w:id="48" w:author="Mallku Caballero" w:date="2022-02-04T12:18:00Z"/>
              <w:rFonts w:asciiTheme="minorHAnsi" w:hAnsiTheme="minorHAnsi"/>
              <w:noProof/>
              <w:sz w:val="24"/>
              <w:lang w:eastAsia="en-GB"/>
            </w:rPr>
          </w:pPr>
          <w:ins w:id="49"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"_Toc94869546"</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5</w:t>
            </w:r>
            <w:r>
              <w:rPr>
                <w:rFonts w:asciiTheme="minorHAnsi" w:hAnsiTheme="minorHAnsi"/>
                <w:noProof/>
                <w:sz w:val="24"/>
                <w:lang w:eastAsia="en-GB"/>
              </w:rPr>
              <w:tab/>
            </w:r>
            <w:r w:rsidRPr="00304446">
              <w:rPr>
                <w:rStyle w:val="Hyperlink"/>
                <w:noProof/>
                <w:lang w:val="en-GB"/>
              </w:rPr>
              <w:t>Service Template structure</w:t>
            </w:r>
            <w:r>
              <w:rPr>
                <w:noProof/>
                <w:webHidden/>
              </w:rPr>
              <w:tab/>
            </w:r>
            <w:r>
              <w:rPr>
                <w:noProof/>
                <w:webHidden/>
              </w:rPr>
              <w:fldChar w:fldCharType="begin"/>
            </w:r>
            <w:r>
              <w:rPr>
                <w:noProof/>
                <w:webHidden/>
              </w:rPr>
              <w:instrText xml:space="preserve"> PAGEREF _Toc94869546 \h </w:instrText>
            </w:r>
          </w:ins>
          <w:r>
            <w:rPr>
              <w:noProof/>
              <w:webHidden/>
            </w:rPr>
          </w:r>
          <w:r>
            <w:rPr>
              <w:noProof/>
              <w:webHidden/>
            </w:rPr>
            <w:fldChar w:fldCharType="separate"/>
          </w:r>
          <w:ins w:id="50" w:author="Mallku Caballero" w:date="2022-02-08T16:57:00Z">
            <w:r w:rsidR="00C73A8F">
              <w:rPr>
                <w:noProof/>
                <w:webHidden/>
              </w:rPr>
              <w:t>4</w:t>
            </w:r>
          </w:ins>
          <w:ins w:id="51" w:author="Mallku Caballero" w:date="2022-02-04T12:18:00Z">
            <w:r>
              <w:rPr>
                <w:noProof/>
                <w:webHidden/>
              </w:rPr>
              <w:fldChar w:fldCharType="end"/>
            </w:r>
            <w:r w:rsidRPr="00304446">
              <w:rPr>
                <w:rStyle w:val="Hyperlink"/>
                <w:noProof/>
              </w:rPr>
              <w:fldChar w:fldCharType="end"/>
            </w:r>
          </w:ins>
        </w:p>
        <w:p w14:paraId="47DDBAA7" w14:textId="375B17DF" w:rsidR="00556E94" w:rsidRDefault="00556E94">
          <w:pPr>
            <w:pStyle w:val="TOC2"/>
            <w:rPr>
              <w:ins w:id="52" w:author="Mallku Caballero" w:date="2022-02-04T12:18:00Z"/>
              <w:rFonts w:asciiTheme="minorHAnsi" w:hAnsiTheme="minorHAnsi"/>
              <w:noProof/>
              <w:sz w:val="24"/>
              <w:lang w:eastAsia="en-GB"/>
            </w:rPr>
          </w:pPr>
          <w:ins w:id="53"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"_Toc94869547"</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5.1</w:t>
            </w:r>
            <w:r>
              <w:rPr>
                <w:rFonts w:asciiTheme="minorHAnsi" w:hAnsiTheme="minorHAnsi"/>
                <w:noProof/>
                <w:sz w:val="24"/>
                <w:lang w:eastAsia="en-GB"/>
              </w:rPr>
              <w:tab/>
            </w:r>
            <w:r w:rsidRPr="00304446">
              <w:rPr>
                <w:rStyle w:val="Hyperlink"/>
                <w:noProof/>
                <w:lang w:val="en-GB"/>
              </w:rPr>
              <w:t>Queries with no data available</w:t>
            </w:r>
            <w:r>
              <w:rPr>
                <w:noProof/>
                <w:webHidden/>
              </w:rPr>
              <w:tab/>
            </w:r>
            <w:r>
              <w:rPr>
                <w:noProof/>
                <w:webHidden/>
              </w:rPr>
              <w:fldChar w:fldCharType="begin"/>
            </w:r>
            <w:r>
              <w:rPr>
                <w:noProof/>
                <w:webHidden/>
              </w:rPr>
              <w:instrText xml:space="preserve"> PAGEREF _Toc94869547 \h </w:instrText>
            </w:r>
          </w:ins>
          <w:r>
            <w:rPr>
              <w:noProof/>
              <w:webHidden/>
            </w:rPr>
          </w:r>
          <w:r>
            <w:rPr>
              <w:noProof/>
              <w:webHidden/>
            </w:rPr>
            <w:fldChar w:fldCharType="separate"/>
          </w:r>
          <w:ins w:id="54" w:author="Mallku Caballero" w:date="2022-02-08T16:57:00Z">
            <w:r w:rsidR="00C73A8F">
              <w:rPr>
                <w:noProof/>
                <w:webHidden/>
              </w:rPr>
              <w:t>5</w:t>
            </w:r>
          </w:ins>
          <w:ins w:id="55" w:author="Mallku Caballero" w:date="2022-02-04T12:18:00Z">
            <w:r>
              <w:rPr>
                <w:noProof/>
                <w:webHidden/>
              </w:rPr>
              <w:fldChar w:fldCharType="end"/>
            </w:r>
            <w:r w:rsidRPr="00304446">
              <w:rPr>
                <w:rStyle w:val="Hyperlink"/>
                <w:noProof/>
              </w:rPr>
              <w:fldChar w:fldCharType="end"/>
            </w:r>
          </w:ins>
        </w:p>
        <w:p w14:paraId="204E68FE" w14:textId="387A6108" w:rsidR="00556E94" w:rsidRDefault="00556E94">
          <w:pPr>
            <w:pStyle w:val="TOC2"/>
            <w:rPr>
              <w:ins w:id="56" w:author="Mallku Caballero" w:date="2022-02-04T12:18:00Z"/>
              <w:rFonts w:asciiTheme="minorHAnsi" w:hAnsiTheme="minorHAnsi"/>
              <w:noProof/>
              <w:sz w:val="24"/>
              <w:lang w:eastAsia="en-GB"/>
            </w:rPr>
          </w:pPr>
          <w:ins w:id="57"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"_Toc94869548"</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5.2</w:t>
            </w:r>
            <w:r>
              <w:rPr>
                <w:rFonts w:asciiTheme="minorHAnsi" w:hAnsiTheme="minorHAnsi"/>
                <w:noProof/>
                <w:sz w:val="24"/>
                <w:lang w:eastAsia="en-GB"/>
              </w:rPr>
              <w:tab/>
            </w:r>
            <w:r w:rsidRPr="00304446">
              <w:rPr>
                <w:rStyle w:val="Hyperlink"/>
                <w:noProof/>
                <w:lang w:val="en-GB"/>
              </w:rPr>
              <w:t>Invalid time interval</w:t>
            </w:r>
            <w:r>
              <w:rPr>
                <w:noProof/>
                <w:webHidden/>
              </w:rPr>
              <w:tab/>
            </w:r>
            <w:r>
              <w:rPr>
                <w:noProof/>
                <w:webHidden/>
              </w:rPr>
              <w:fldChar w:fldCharType="begin"/>
            </w:r>
            <w:r>
              <w:rPr>
                <w:noProof/>
                <w:webHidden/>
              </w:rPr>
              <w:instrText xml:space="preserve"> PAGEREF _Toc94869548 \h </w:instrText>
            </w:r>
          </w:ins>
          <w:r>
            <w:rPr>
              <w:noProof/>
              <w:webHidden/>
            </w:rPr>
          </w:r>
          <w:r>
            <w:rPr>
              <w:noProof/>
              <w:webHidden/>
            </w:rPr>
            <w:fldChar w:fldCharType="separate"/>
          </w:r>
          <w:ins w:id="58" w:author="Mallku Caballero" w:date="2022-02-08T16:57:00Z">
            <w:r w:rsidR="00C73A8F">
              <w:rPr>
                <w:noProof/>
                <w:webHidden/>
              </w:rPr>
              <w:t>5</w:t>
            </w:r>
          </w:ins>
          <w:ins w:id="59" w:author="Mallku Caballero" w:date="2022-02-04T12:18:00Z">
            <w:r>
              <w:rPr>
                <w:noProof/>
                <w:webHidden/>
              </w:rPr>
              <w:fldChar w:fldCharType="end"/>
            </w:r>
            <w:r w:rsidRPr="00304446">
              <w:rPr>
                <w:rStyle w:val="Hyperlink"/>
                <w:noProof/>
              </w:rPr>
              <w:fldChar w:fldCharType="end"/>
            </w:r>
          </w:ins>
        </w:p>
        <w:p w14:paraId="7B1EA752" w14:textId="157CD909" w:rsidR="00556E94" w:rsidRDefault="00556E94">
          <w:pPr>
            <w:pStyle w:val="TOC1"/>
            <w:rPr>
              <w:ins w:id="60" w:author="Mallku Caballero" w:date="2022-02-04T12:18:00Z"/>
              <w:rFonts w:asciiTheme="minorHAnsi" w:hAnsiTheme="minorHAnsi"/>
              <w:noProof/>
              <w:sz w:val="24"/>
              <w:lang w:eastAsia="en-GB"/>
            </w:rPr>
          </w:pPr>
          <w:ins w:id="61"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"_Toc94869549"</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6</w:t>
            </w:r>
            <w:r>
              <w:rPr>
                <w:rFonts w:asciiTheme="minorHAnsi" w:hAnsiTheme="minorHAnsi"/>
                <w:noProof/>
                <w:sz w:val="24"/>
                <w:lang w:eastAsia="en-GB"/>
              </w:rPr>
              <w:tab/>
            </w:r>
            <w:r w:rsidRPr="00304446">
              <w:rPr>
                <w:rStyle w:val="Hyperlink"/>
                <w:noProof/>
                <w:lang w:val="en-GB"/>
              </w:rPr>
              <w:t>Access and Authentication</w:t>
            </w:r>
            <w:r>
              <w:rPr>
                <w:noProof/>
                <w:webHidden/>
              </w:rPr>
              <w:tab/>
            </w:r>
            <w:r>
              <w:rPr>
                <w:noProof/>
                <w:webHidden/>
              </w:rPr>
              <w:fldChar w:fldCharType="begin"/>
            </w:r>
            <w:r>
              <w:rPr>
                <w:noProof/>
                <w:webHidden/>
              </w:rPr>
              <w:instrText xml:space="preserve"> PAGEREF _Toc94869549 \h </w:instrText>
            </w:r>
          </w:ins>
          <w:r>
            <w:rPr>
              <w:noProof/>
              <w:webHidden/>
            </w:rPr>
          </w:r>
          <w:r>
            <w:rPr>
              <w:noProof/>
              <w:webHidden/>
            </w:rPr>
            <w:fldChar w:fldCharType="separate"/>
          </w:r>
          <w:ins w:id="62" w:author="Mallku Caballero" w:date="2022-02-08T16:57:00Z">
            <w:r w:rsidR="00C73A8F">
              <w:rPr>
                <w:noProof/>
                <w:webHidden/>
              </w:rPr>
              <w:t>6</w:t>
            </w:r>
          </w:ins>
          <w:ins w:id="63" w:author="Mallku Caballero" w:date="2022-02-04T12:18:00Z">
            <w:r>
              <w:rPr>
                <w:noProof/>
                <w:webHidden/>
              </w:rPr>
              <w:fldChar w:fldCharType="end"/>
            </w:r>
            <w:r w:rsidRPr="00304446">
              <w:rPr>
                <w:rStyle w:val="Hyperlink"/>
                <w:noProof/>
              </w:rPr>
              <w:fldChar w:fldCharType="end"/>
            </w:r>
          </w:ins>
        </w:p>
        <w:p w14:paraId="6205E6D4" w14:textId="79EAAFAA" w:rsidR="00556E94" w:rsidRDefault="00556E94">
          <w:pPr>
            <w:pStyle w:val="TOC1"/>
            <w:rPr>
              <w:ins w:id="64" w:author="Mallku Caballero" w:date="2022-02-04T12:18:00Z"/>
              <w:rFonts w:asciiTheme="minorHAnsi" w:hAnsiTheme="minorHAnsi"/>
              <w:noProof/>
              <w:sz w:val="24"/>
              <w:lang w:eastAsia="en-GB"/>
            </w:rPr>
          </w:pPr>
          <w:ins w:id="65" w:author="Mallku Caballero" w:date="2022-02-04T12:18:00Z">
            <w:r w:rsidRPr="00304446">
              <w:rPr>
                <w:rStyle w:val="Hyperlink"/>
                <w:noProof/>
              </w:rPr>
              <w:fldChar w:fldCharType="begin"/>
            </w:r>
            <w:r w:rsidRPr="00304446">
              <w:rPr>
                <w:rStyle w:val="Hyperlink"/>
                <w:noProof/>
              </w:rPr>
              <w:instrText xml:space="preserve"> </w:instrText>
            </w:r>
            <w:r>
              <w:rPr>
                <w:noProof/>
              </w:rPr>
              <w:instrText>HYPERLINK \l "_Toc94869550"</w:instrText>
            </w:r>
            <w:r w:rsidRPr="00304446">
              <w:rPr>
                <w:rStyle w:val="Hyperlink"/>
                <w:noProof/>
              </w:rPr>
              <w:instrText xml:space="preserve"> </w:instrText>
            </w:r>
            <w:r w:rsidRPr="00304446">
              <w:rPr>
                <w:rStyle w:val="Hyperlink"/>
                <w:noProof/>
              </w:rPr>
              <w:fldChar w:fldCharType="separate"/>
            </w:r>
            <w:r w:rsidRPr="00304446">
              <w:rPr>
                <w:rStyle w:val="Hyperlink"/>
                <w:noProof/>
                <w:lang w:val="en-GB"/>
              </w:rPr>
              <w:t>ANNEX 1 – Sensor Service Parameters</w:t>
            </w:r>
            <w:r>
              <w:rPr>
                <w:noProof/>
                <w:webHidden/>
              </w:rPr>
              <w:tab/>
            </w:r>
            <w:r>
              <w:rPr>
                <w:noProof/>
                <w:webHidden/>
              </w:rPr>
              <w:fldChar w:fldCharType="begin"/>
            </w:r>
            <w:r>
              <w:rPr>
                <w:noProof/>
                <w:webHidden/>
              </w:rPr>
              <w:instrText xml:space="preserve"> PAGEREF _Toc94869550 \h </w:instrText>
            </w:r>
          </w:ins>
          <w:r>
            <w:rPr>
              <w:noProof/>
              <w:webHidden/>
            </w:rPr>
          </w:r>
          <w:r>
            <w:rPr>
              <w:noProof/>
              <w:webHidden/>
            </w:rPr>
            <w:fldChar w:fldCharType="separate"/>
          </w:r>
          <w:ins w:id="66" w:author="Mallku Caballero" w:date="2022-02-08T16:57:00Z">
            <w:r w:rsidR="00C73A8F">
              <w:rPr>
                <w:noProof/>
                <w:webHidden/>
              </w:rPr>
              <w:t>7</w:t>
            </w:r>
          </w:ins>
          <w:ins w:id="67" w:author="Mallku Caballero" w:date="2022-02-04T12:18:00Z">
            <w:r>
              <w:rPr>
                <w:noProof/>
                <w:webHidden/>
              </w:rPr>
              <w:fldChar w:fldCharType="end"/>
            </w:r>
            <w:r w:rsidRPr="00304446">
              <w:rPr>
                <w:rStyle w:val="Hyperlink"/>
                <w:noProof/>
              </w:rPr>
              <w:fldChar w:fldCharType="end"/>
            </w:r>
          </w:ins>
        </w:p>
        <w:p w14:paraId="2C64928E" w14:textId="17753E8A" w:rsidR="00812CE3" w:rsidDel="00E65346" w:rsidRDefault="00890EEC">
          <w:pPr>
            <w:pStyle w:val="TOC1"/>
            <w:tabs>
              <w:tab w:val="clear" w:pos="480"/>
              <w:tab w:val="clear" w:pos="9622"/>
              <w:tab w:val="right" w:leader="dot" w:pos="9638"/>
            </w:tabs>
            <w:rPr>
              <w:del w:id="68" w:author="Mallku Caballero" w:date="2022-02-04T12:12:00Z"/>
              <w:noProof/>
            </w:rPr>
          </w:pPr>
          <w:del w:id="69" w:author="Mallku Caballero" w:date="2022-02-04T12:12:00Z">
            <w:r w:rsidDel="00E65346">
              <w:rPr>
                <w:rStyle w:val="Enlacedelndice"/>
                <w:noProof/>
                <w:webHidden/>
              </w:rPr>
              <w:delText>1 Introduction</w:delText>
            </w:r>
            <w:r w:rsidDel="00E65346">
              <w:rPr>
                <w:rStyle w:val="Enlacedelndice"/>
                <w:noProof/>
                <w:webHidden/>
              </w:rPr>
              <w:tab/>
              <w:delText>3</w:delText>
            </w:r>
          </w:del>
        </w:p>
        <w:p w14:paraId="29572C53" w14:textId="3A40263F" w:rsidR="00812CE3" w:rsidDel="00E65346" w:rsidRDefault="00890EEC">
          <w:pPr>
            <w:pStyle w:val="TOC1"/>
            <w:tabs>
              <w:tab w:val="clear" w:pos="480"/>
              <w:tab w:val="clear" w:pos="9622"/>
              <w:tab w:val="right" w:leader="dot" w:pos="9638"/>
            </w:tabs>
            <w:rPr>
              <w:del w:id="70" w:author="Mallku Caballero" w:date="2022-02-04T12:12:00Z"/>
              <w:noProof/>
            </w:rPr>
          </w:pPr>
          <w:del w:id="71" w:author="Mallku Caballero" w:date="2022-02-04T12:12:00Z">
            <w:r w:rsidDel="00E65346">
              <w:rPr>
                <w:rStyle w:val="Enlacedelndice"/>
                <w:noProof/>
                <w:webHidden/>
              </w:rPr>
              <w:delText>2 Terminology</w:delText>
            </w:r>
            <w:r w:rsidDel="00E65346">
              <w:rPr>
                <w:rStyle w:val="Enlacedelndice"/>
                <w:noProof/>
                <w:webHidden/>
              </w:rPr>
              <w:tab/>
              <w:delText>3</w:delText>
            </w:r>
          </w:del>
        </w:p>
        <w:p w14:paraId="104C44B9" w14:textId="0A4808D1" w:rsidR="00812CE3" w:rsidDel="00E65346" w:rsidRDefault="00890EEC">
          <w:pPr>
            <w:pStyle w:val="TOC1"/>
            <w:tabs>
              <w:tab w:val="clear" w:pos="480"/>
              <w:tab w:val="clear" w:pos="9622"/>
              <w:tab w:val="right" w:leader="dot" w:pos="9638"/>
            </w:tabs>
            <w:rPr>
              <w:del w:id="72" w:author="Mallku Caballero" w:date="2022-02-04T12:12:00Z"/>
              <w:noProof/>
            </w:rPr>
          </w:pPr>
          <w:del w:id="73" w:author="Mallku Caballero" w:date="2022-02-04T12:12:00Z">
            <w:r w:rsidDel="00E65346">
              <w:rPr>
                <w:rStyle w:val="Enlacedelndice"/>
                <w:noProof/>
                <w:webHidden/>
              </w:rPr>
              <w:delText>3 Pre-requisites</w:delText>
            </w:r>
            <w:r w:rsidDel="00E65346">
              <w:rPr>
                <w:rStyle w:val="Enlacedelndice"/>
                <w:noProof/>
                <w:webHidden/>
              </w:rPr>
              <w:tab/>
              <w:delText>3</w:delText>
            </w:r>
          </w:del>
        </w:p>
        <w:p w14:paraId="58F51525" w14:textId="36EF899C" w:rsidR="00812CE3" w:rsidDel="00E65346" w:rsidRDefault="00890EEC">
          <w:pPr>
            <w:pStyle w:val="TOC1"/>
            <w:tabs>
              <w:tab w:val="clear" w:pos="480"/>
              <w:tab w:val="clear" w:pos="9622"/>
              <w:tab w:val="right" w:leader="dot" w:pos="9638"/>
            </w:tabs>
            <w:rPr>
              <w:del w:id="74" w:author="Mallku Caballero" w:date="2022-02-04T12:12:00Z"/>
              <w:noProof/>
            </w:rPr>
          </w:pPr>
          <w:del w:id="75" w:author="Mallku Caballero" w:date="2022-02-04T12:12:00Z">
            <w:r w:rsidDel="00E65346">
              <w:rPr>
                <w:rStyle w:val="Enlacedelndice"/>
                <w:noProof/>
                <w:webHidden/>
              </w:rPr>
              <w:delText>4 sensor_data Use Scenarios</w:delText>
            </w:r>
            <w:r w:rsidDel="00E65346">
              <w:rPr>
                <w:rStyle w:val="Enlacedelndice"/>
                <w:noProof/>
                <w:webHidden/>
              </w:rPr>
              <w:tab/>
              <w:delText>3</w:delText>
            </w:r>
          </w:del>
        </w:p>
        <w:p w14:paraId="4D38FF29" w14:textId="428EE37B" w:rsidR="00812CE3" w:rsidDel="00E65346" w:rsidRDefault="00890EEC">
          <w:pPr>
            <w:pStyle w:val="TOC2"/>
            <w:tabs>
              <w:tab w:val="clear" w:pos="960"/>
              <w:tab w:val="clear" w:pos="9632"/>
              <w:tab w:val="right" w:leader="dot" w:pos="9638"/>
            </w:tabs>
            <w:rPr>
              <w:del w:id="76" w:author="Mallku Caballero" w:date="2022-02-04T12:12:00Z"/>
              <w:noProof/>
            </w:rPr>
          </w:pPr>
          <w:del w:id="77" w:author="Mallku Caballero" w:date="2022-02-04T12:12:00Z">
            <w:r w:rsidDel="00E65346">
              <w:rPr>
                <w:rStyle w:val="Enlacedelndice"/>
                <w:noProof/>
                <w:webHidden/>
              </w:rPr>
              <w:delText>4.1 Irrigation</w:delText>
            </w:r>
            <w:r w:rsidDel="00E65346">
              <w:rPr>
                <w:rStyle w:val="Enlacedelndice"/>
                <w:noProof/>
                <w:webHidden/>
              </w:rPr>
              <w:tab/>
              <w:delText>3</w:delText>
            </w:r>
          </w:del>
        </w:p>
        <w:p w14:paraId="1EA1B61E" w14:textId="08275EEE" w:rsidR="00812CE3" w:rsidDel="00E65346" w:rsidRDefault="00890EEC">
          <w:pPr>
            <w:pStyle w:val="TOC2"/>
            <w:tabs>
              <w:tab w:val="clear" w:pos="960"/>
              <w:tab w:val="clear" w:pos="9632"/>
              <w:tab w:val="right" w:leader="dot" w:pos="9638"/>
            </w:tabs>
            <w:rPr>
              <w:del w:id="78" w:author="Mallku Caballero" w:date="2022-02-04T12:12:00Z"/>
              <w:noProof/>
            </w:rPr>
          </w:pPr>
          <w:del w:id="79" w:author="Mallku Caballero" w:date="2022-02-04T12:12:00Z">
            <w:r w:rsidDel="00E65346">
              <w:rPr>
                <w:rStyle w:val="Enlacedelndice"/>
                <w:noProof/>
                <w:webHidden/>
              </w:rPr>
              <w:delText>4.2 Disease forecast</w:delText>
            </w:r>
            <w:r w:rsidDel="00E65346">
              <w:rPr>
                <w:rStyle w:val="Enlacedelndice"/>
                <w:noProof/>
                <w:webHidden/>
              </w:rPr>
              <w:tab/>
              <w:delText>4</w:delText>
            </w:r>
          </w:del>
        </w:p>
        <w:p w14:paraId="3CD457CB" w14:textId="2C7E71CD" w:rsidR="00812CE3" w:rsidDel="00E65346" w:rsidRDefault="00890EEC">
          <w:pPr>
            <w:pStyle w:val="TOC1"/>
            <w:tabs>
              <w:tab w:val="clear" w:pos="480"/>
              <w:tab w:val="clear" w:pos="9622"/>
              <w:tab w:val="right" w:leader="dot" w:pos="9638"/>
            </w:tabs>
            <w:rPr>
              <w:del w:id="80" w:author="Mallku Caballero" w:date="2022-02-04T12:12:00Z"/>
              <w:noProof/>
            </w:rPr>
          </w:pPr>
          <w:del w:id="81" w:author="Mallku Caballero" w:date="2022-02-04T12:12:00Z">
            <w:r w:rsidDel="00E65346">
              <w:rPr>
                <w:rStyle w:val="Enlacedelndice"/>
                <w:noProof/>
                <w:webHidden/>
              </w:rPr>
              <w:delText>5 Service Template structure</w:delText>
            </w:r>
            <w:r w:rsidDel="00E65346">
              <w:rPr>
                <w:rStyle w:val="Enlacedelndice"/>
                <w:noProof/>
                <w:webHidden/>
              </w:rPr>
              <w:tab/>
              <w:delText>4</w:delText>
            </w:r>
          </w:del>
        </w:p>
        <w:p w14:paraId="3938D7BF" w14:textId="1D05F980" w:rsidR="00812CE3" w:rsidDel="00E65346" w:rsidRDefault="00890EEC">
          <w:pPr>
            <w:pStyle w:val="TOC2"/>
            <w:tabs>
              <w:tab w:val="clear" w:pos="960"/>
              <w:tab w:val="clear" w:pos="9632"/>
              <w:tab w:val="right" w:leader="dot" w:pos="9638"/>
            </w:tabs>
            <w:rPr>
              <w:del w:id="82" w:author="Mallku Caballero" w:date="2022-02-04T12:12:00Z"/>
              <w:noProof/>
            </w:rPr>
          </w:pPr>
          <w:del w:id="83" w:author="Mallku Caballero" w:date="2022-02-04T12:12:00Z">
            <w:r w:rsidDel="00E65346">
              <w:rPr>
                <w:rStyle w:val="Enlacedelndice"/>
                <w:noProof/>
                <w:webHidden/>
              </w:rPr>
              <w:delText>5.1 Queries with no data available</w:delText>
            </w:r>
            <w:r w:rsidDel="00E65346">
              <w:rPr>
                <w:rStyle w:val="Enlacedelndice"/>
                <w:noProof/>
                <w:webHidden/>
              </w:rPr>
              <w:tab/>
              <w:delText>5</w:delText>
            </w:r>
          </w:del>
        </w:p>
        <w:p w14:paraId="54B97B6C" w14:textId="295CE0B7" w:rsidR="00812CE3" w:rsidDel="00E65346" w:rsidRDefault="00890EEC">
          <w:pPr>
            <w:pStyle w:val="TOC2"/>
            <w:tabs>
              <w:tab w:val="clear" w:pos="960"/>
              <w:tab w:val="clear" w:pos="9632"/>
              <w:tab w:val="right" w:leader="dot" w:pos="9638"/>
            </w:tabs>
            <w:rPr>
              <w:del w:id="84" w:author="Mallku Caballero" w:date="2022-02-04T12:12:00Z"/>
              <w:noProof/>
            </w:rPr>
          </w:pPr>
          <w:del w:id="85" w:author="Mallku Caballero" w:date="2022-02-04T12:12:00Z">
            <w:r w:rsidDel="00E65346">
              <w:rPr>
                <w:rStyle w:val="Enlacedelndice"/>
                <w:noProof/>
                <w:webHidden/>
              </w:rPr>
              <w:delText>5.2 Invalid time interval</w:delText>
            </w:r>
            <w:r w:rsidDel="00E65346">
              <w:rPr>
                <w:rStyle w:val="Enlacedelndice"/>
                <w:noProof/>
                <w:webHidden/>
              </w:rPr>
              <w:tab/>
              <w:delText>5</w:delText>
            </w:r>
          </w:del>
        </w:p>
        <w:p w14:paraId="6AC0D18C" w14:textId="023B5127" w:rsidR="00812CE3" w:rsidDel="00E65346" w:rsidRDefault="00890EEC">
          <w:pPr>
            <w:pStyle w:val="TOC1"/>
            <w:tabs>
              <w:tab w:val="clear" w:pos="480"/>
              <w:tab w:val="clear" w:pos="9622"/>
              <w:tab w:val="right" w:leader="dot" w:pos="9638"/>
            </w:tabs>
            <w:rPr>
              <w:del w:id="86" w:author="Mallku Caballero" w:date="2022-02-04T12:12:00Z"/>
              <w:noProof/>
            </w:rPr>
          </w:pPr>
          <w:del w:id="87" w:author="Mallku Caballero" w:date="2022-02-04T12:12:00Z">
            <w:r w:rsidDel="00E65346">
              <w:rPr>
                <w:rStyle w:val="Enlacedelndice"/>
                <w:noProof/>
                <w:webHidden/>
              </w:rPr>
              <w:delText>6 Access and Authentication</w:delText>
            </w:r>
            <w:r w:rsidDel="00E65346">
              <w:rPr>
                <w:rStyle w:val="Enlacedelndice"/>
                <w:noProof/>
                <w:webHidden/>
              </w:rPr>
              <w:tab/>
              <w:delText>5</w:delText>
            </w:r>
          </w:del>
        </w:p>
        <w:p w14:paraId="0233D69C" w14:textId="67669EC1" w:rsidR="00812CE3" w:rsidRDefault="00890EEC">
          <w:pPr>
            <w:pStyle w:val="TOC1"/>
            <w:tabs>
              <w:tab w:val="clear" w:pos="480"/>
              <w:tab w:val="clear" w:pos="9622"/>
              <w:tab w:val="right" w:leader="dot" w:pos="9638"/>
            </w:tabs>
          </w:pPr>
          <w:del w:id="88" w:author="Mallku Caballero" w:date="2022-02-04T12:12:00Z">
            <w:r w:rsidDel="00E65346">
              <w:rPr>
                <w:rStyle w:val="Enlacedelndice"/>
                <w:noProof/>
                <w:webHidden/>
              </w:rPr>
              <w:delText>ANNEX 1 – Sensor Service Parameters</w:delText>
            </w:r>
            <w:r w:rsidDel="00E65346">
              <w:rPr>
                <w:rStyle w:val="Enlacedelndice"/>
                <w:noProof/>
                <w:webHidden/>
              </w:rPr>
              <w:tab/>
              <w:delText>7</w:delText>
            </w:r>
          </w:del>
          <w:r>
            <w:rPr>
              <w:rStyle w:val="Enlacedelndice"/>
            </w:rPr>
            <w:fldChar w:fldCharType="end"/>
          </w:r>
        </w:p>
      </w:sdtContent>
    </w:sdt>
    <w:p w14:paraId="19BCBD9F" w14:textId="77777777" w:rsidR="00812CE3" w:rsidRDefault="00812CE3">
      <w:pPr>
        <w:pStyle w:val="PlainText"/>
        <w:tabs>
          <w:tab w:val="right" w:leader="dot" w:pos="8505"/>
          <w:tab w:val="right" w:leader="dot" w:pos="9632"/>
        </w:tabs>
        <w:ind w:left="0" w:right="-7"/>
        <w:rPr>
          <w:del w:id="89" w:author="javier siscart" w:date="2022-01-28T11:19:00Z"/>
          <w:lang w:val="en-GB"/>
        </w:rPr>
      </w:pPr>
    </w:p>
    <w:p w14:paraId="78C330E9" w14:textId="77777777" w:rsidR="00812CE3" w:rsidRDefault="00890EEC">
      <w:pPr>
        <w:pStyle w:val="PlainText"/>
        <w:tabs>
          <w:tab w:val="right" w:leader="dot" w:pos="8505"/>
          <w:tab w:val="right" w:leader="dot" w:pos="9632"/>
        </w:tabs>
        <w:ind w:left="0" w:right="-7"/>
        <w:rPr>
          <w:lang w:val="en-GB"/>
        </w:rPr>
      </w:pPr>
      <w:r>
        <w:br w:type="page"/>
      </w:r>
    </w:p>
    <w:p w14:paraId="73385BAB" w14:textId="77777777" w:rsidR="00812CE3" w:rsidRDefault="00890EEC">
      <w:pPr>
        <w:pStyle w:val="Heading1"/>
        <w:ind w:right="1127"/>
        <w:rPr>
          <w:rStyle w:val="h2"/>
          <w:rFonts w:cs="Courier New"/>
          <w:color w:val="000000"/>
          <w:lang w:val="en-GB"/>
        </w:rPr>
      </w:pPr>
      <w:bookmarkStart w:id="90" w:name="_Toc86234737"/>
      <w:bookmarkStart w:id="91" w:name="_Toc94869527"/>
      <w:r>
        <w:rPr>
          <w:rStyle w:val="h2"/>
          <w:rFonts w:cs="Courier New"/>
          <w:color w:val="000000"/>
          <w:lang w:val="en-GB"/>
        </w:rPr>
        <w:lastRenderedPageBreak/>
        <w:t>Introduction</w:t>
      </w:r>
      <w:bookmarkEnd w:id="90"/>
      <w:bookmarkEnd w:id="91"/>
    </w:p>
    <w:p w14:paraId="5421A73B" w14:textId="77777777" w:rsidR="00812CE3" w:rsidRDefault="00812CE3">
      <w:pPr>
        <w:pStyle w:val="PlainText"/>
        <w:ind w:right="1127"/>
        <w:rPr>
          <w:lang w:val="en-GB"/>
        </w:rPr>
      </w:pPr>
    </w:p>
    <w:p w14:paraId="2A1962DE" w14:textId="6858A232" w:rsidR="00812CE3" w:rsidRDefault="00890EEC">
      <w:pPr>
        <w:pStyle w:val="PlainText"/>
        <w:ind w:right="1127"/>
        <w:rPr>
          <w:lang w:val="en-GB"/>
        </w:rPr>
      </w:pPr>
      <w:del w:id="92" w:author="javier siscart" w:date="2022-01-28T13:27:00Z">
        <w:r>
          <w:rPr>
            <w:lang w:val="en-GB"/>
          </w:rPr>
          <w:delText>Field</w:delText>
        </w:r>
      </w:del>
      <w:ins w:id="93" w:author="javier siscart" w:date="2022-01-28T13:34:00Z">
        <w:r>
          <w:rPr>
            <w:lang w:val="en-GB"/>
          </w:rPr>
          <w:t>Environmental s</w:t>
        </w:r>
      </w:ins>
      <w:ins w:id="94" w:author="javier siscart" w:date="2022-01-28T13:27:00Z">
        <w:r>
          <w:rPr>
            <w:lang w:val="en-GB"/>
          </w:rPr>
          <w:t>ensor</w:t>
        </w:r>
      </w:ins>
      <w:r>
        <w:rPr>
          <w:lang w:val="en-GB"/>
        </w:rPr>
        <w:t xml:space="preserve"> data</w:t>
      </w:r>
      <w:del w:id="95" w:author="javier siscart" w:date="2022-01-28T13:34:00Z">
        <w:r>
          <w:rPr>
            <w:lang w:val="en-GB"/>
          </w:rPr>
          <w:delText xml:space="preserve"> is information that</w:delText>
        </w:r>
      </w:del>
      <w:r>
        <w:rPr>
          <w:lang w:val="en-GB"/>
        </w:rPr>
        <w:t xml:space="preserve"> is </w:t>
      </w:r>
      <w:del w:id="96" w:author="javier siscart" w:date="2022-01-28T13:36:00Z">
        <w:r>
          <w:rPr>
            <w:lang w:val="en-GB"/>
          </w:rPr>
          <w:delText>relevant to a</w:delText>
        </w:r>
      </w:del>
      <w:ins w:id="97" w:author="javier siscart" w:date="2022-01-28T13:36:00Z">
        <w:r>
          <w:rPr>
            <w:lang w:val="en-GB"/>
          </w:rPr>
          <w:t xml:space="preserve">key to </w:t>
        </w:r>
      </w:ins>
      <w:ins w:id="98" w:author="javier siscart" w:date="2022-01-28T13:37:00Z">
        <w:r>
          <w:rPr>
            <w:lang w:val="en-GB"/>
          </w:rPr>
          <w:t>a</w:t>
        </w:r>
      </w:ins>
      <w:r>
        <w:rPr>
          <w:lang w:val="en-GB"/>
        </w:rPr>
        <w:t xml:space="preserve"> </w:t>
      </w:r>
      <w:del w:id="99" w:author="javier siscart" w:date="2022-01-28T13:37:00Z">
        <w:r>
          <w:rPr>
            <w:lang w:val="en-GB"/>
          </w:rPr>
          <w:delText>large</w:delText>
        </w:r>
      </w:del>
      <w:ins w:id="100" w:author="javier siscart" w:date="2022-01-28T13:37:00Z">
        <w:r>
          <w:rPr>
            <w:lang w:val="en-GB"/>
          </w:rPr>
          <w:t>great</w:t>
        </w:r>
      </w:ins>
      <w:r>
        <w:rPr>
          <w:lang w:val="en-GB"/>
        </w:rPr>
        <w:t xml:space="preserve"> number of services and platforms in the ATLAS network. Services implementing the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 template </w:t>
      </w:r>
      <w:ins w:id="101" w:author="javier siscart" w:date="2022-01-28T13:38:00Z">
        <w:r>
          <w:rPr>
            <w:lang w:val="en-GB"/>
          </w:rPr>
          <w:t>will benefit from the histori</w:t>
        </w:r>
      </w:ins>
      <w:ins w:id="102" w:author="javier siscart" w:date="2022-01-28T13:39:00Z">
        <w:r>
          <w:rPr>
            <w:lang w:val="en-GB"/>
          </w:rPr>
          <w:t xml:space="preserve">cal </w:t>
        </w:r>
      </w:ins>
      <w:ins w:id="103" w:author="Mallku Caballero" w:date="2022-02-04T12:01:00Z">
        <w:r w:rsidR="00E4712E">
          <w:rPr>
            <w:lang w:val="en-GB"/>
          </w:rPr>
          <w:t xml:space="preserve">information collected by physical </w:t>
        </w:r>
      </w:ins>
      <w:ins w:id="104" w:author="javier siscart" w:date="2022-01-28T13:39:00Z">
        <w:r>
          <w:rPr>
            <w:lang w:val="en-GB"/>
          </w:rPr>
          <w:t>sensor</w:t>
        </w:r>
      </w:ins>
      <w:ins w:id="105" w:author="Mallku Caballero" w:date="2022-02-04T12:02:00Z">
        <w:r w:rsidR="00E4712E">
          <w:rPr>
            <w:lang w:val="en-GB"/>
          </w:rPr>
          <w:t>s</w:t>
        </w:r>
      </w:ins>
      <w:ins w:id="106" w:author="javier siscart" w:date="2022-01-28T13:39:00Z">
        <w:del w:id="107" w:author="Mallku Caballero" w:date="2022-02-04T12:02:00Z">
          <w:r w:rsidDel="00E4712E">
            <w:rPr>
              <w:lang w:val="en-GB"/>
            </w:rPr>
            <w:delText xml:space="preserve"> data of the ATLAS network</w:delText>
          </w:r>
        </w:del>
      </w:ins>
      <w:ins w:id="108" w:author="javier siscart" w:date="2022-01-28T13:40:00Z">
        <w:r>
          <w:rPr>
            <w:lang w:val="en-GB"/>
          </w:rPr>
          <w:t>.</w:t>
        </w:r>
      </w:ins>
      <w:del w:id="109" w:author="javier siscart" w:date="2022-01-28T13:37:00Z">
        <w:r>
          <w:rPr>
            <w:lang w:val="en-GB"/>
          </w:rPr>
          <w:delText>provide a reference storage (source of truth) from which other services and platforms may retrieve data or synchronize their data with.</w:delText>
        </w:r>
      </w:del>
    </w:p>
    <w:p w14:paraId="2AF2AFB9" w14:textId="77777777" w:rsidR="00812CE3" w:rsidRDefault="00812CE3">
      <w:pPr>
        <w:pStyle w:val="PlainText"/>
        <w:ind w:left="0" w:right="1127"/>
        <w:rPr>
          <w:lang w:val="en-GB"/>
        </w:rPr>
      </w:pPr>
    </w:p>
    <w:p w14:paraId="3B4C1437" w14:textId="32365C16" w:rsidR="00812CE3" w:rsidRDefault="00890EEC">
      <w:pPr>
        <w:pStyle w:val="PlainText"/>
        <w:ind w:right="1127"/>
        <w:rPr>
          <w:ins w:id="110" w:author="javier siscart" w:date="2022-01-28T13:55:00Z"/>
          <w:lang w:val="en-GB"/>
        </w:rPr>
      </w:pPr>
      <w:r>
        <w:rPr>
          <w:lang w:val="en-GB"/>
        </w:rPr>
        <w:t xml:space="preserve">The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 template is designed with the idea </w:t>
      </w:r>
      <w:ins w:id="111" w:author="javier siscart" w:date="2022-01-28T13:41:00Z">
        <w:r>
          <w:rPr>
            <w:lang w:val="en-GB"/>
          </w:rPr>
          <w:t>to provide discrete measurements of senso</w:t>
        </w:r>
      </w:ins>
      <w:ins w:id="112" w:author="Mallku Caballero" w:date="2022-02-04T12:02:00Z">
        <w:r w:rsidR="00AC1840">
          <w:rPr>
            <w:lang w:val="en-GB"/>
          </w:rPr>
          <w:t xml:space="preserve">rs located </w:t>
        </w:r>
      </w:ins>
      <w:ins w:id="113" w:author="javier siscart" w:date="2022-01-28T13:41:00Z">
        <w:del w:id="114" w:author="Mallku Caballero" w:date="2022-02-04T12:02:00Z">
          <w:r w:rsidDel="00AC1840">
            <w:rPr>
              <w:lang w:val="en-GB"/>
            </w:rPr>
            <w:delText xml:space="preserve">r data related </w:delText>
          </w:r>
        </w:del>
        <w:r>
          <w:rPr>
            <w:lang w:val="en-GB"/>
          </w:rPr>
          <w:t xml:space="preserve">within a boundary region and during a time </w:t>
        </w:r>
        <w:del w:id="115" w:author="Mallku Caballero" w:date="2022-02-04T12:02:00Z">
          <w:r w:rsidDel="00AC1840">
            <w:rPr>
              <w:lang w:val="en-GB"/>
            </w:rPr>
            <w:delText>frame</w:delText>
          </w:r>
        </w:del>
      </w:ins>
      <w:ins w:id="116" w:author="Mallku Caballero" w:date="2022-02-04T12:02:00Z">
        <w:r w:rsidR="00AC1840">
          <w:rPr>
            <w:lang w:val="en-GB"/>
          </w:rPr>
          <w:t>interval</w:t>
        </w:r>
      </w:ins>
      <w:ins w:id="117" w:author="javier siscart" w:date="2022-01-28T13:41:00Z">
        <w:r>
          <w:rPr>
            <w:lang w:val="en-GB"/>
          </w:rPr>
          <w:t>.</w:t>
        </w:r>
      </w:ins>
      <w:ins w:id="118" w:author="Mallku Caballero" w:date="2022-02-04T12:02:00Z">
        <w:r w:rsidR="00AC1840">
          <w:rPr>
            <w:lang w:val="en-GB"/>
          </w:rPr>
          <w:t xml:space="preserve"> </w:t>
        </w:r>
      </w:ins>
      <w:ins w:id="119" w:author="Mallku Caballero" w:date="2022-02-04T12:03:00Z">
        <w:r w:rsidR="00AC1840">
          <w:rPr>
            <w:lang w:val="en-GB"/>
          </w:rPr>
          <w:t>For outdoors sensors, t</w:t>
        </w:r>
      </w:ins>
      <w:ins w:id="120" w:author="Mallku Caballero" w:date="2022-02-04T12:02:00Z">
        <w:r w:rsidR="00AC1840">
          <w:rPr>
            <w:lang w:val="en-GB"/>
          </w:rPr>
          <w:t xml:space="preserve">he boundary </w:t>
        </w:r>
      </w:ins>
      <w:ins w:id="121" w:author="Mallku Caballero" w:date="2022-02-04T12:03:00Z">
        <w:r w:rsidR="00AC1840">
          <w:rPr>
            <w:lang w:val="en-GB"/>
          </w:rPr>
          <w:t>region is typically that of a field which clients can retrieve from a fiel</w:t>
        </w:r>
      </w:ins>
      <w:ins w:id="122" w:author="Mallku Caballero" w:date="2022-02-04T12:04:00Z">
        <w:r w:rsidR="00AC1840">
          <w:rPr>
            <w:lang w:val="en-GB"/>
          </w:rPr>
          <w:t>d_data service. In the case of indoor sensors, the boundaries would typically be that of barns.</w:t>
        </w:r>
      </w:ins>
    </w:p>
    <w:p w14:paraId="70B04ACF" w14:textId="77777777" w:rsidR="00812CE3" w:rsidRDefault="00812CE3">
      <w:pPr>
        <w:pStyle w:val="PlainText"/>
        <w:ind w:right="1127"/>
        <w:rPr>
          <w:lang w:val="en-GB"/>
        </w:rPr>
      </w:pPr>
    </w:p>
    <w:p w14:paraId="3632D652" w14:textId="77777777" w:rsidR="00812CE3" w:rsidRDefault="00890EEC">
      <w:pPr>
        <w:pStyle w:val="Heading1"/>
        <w:ind w:right="1127"/>
        <w:rPr>
          <w:lang w:val="en-GB"/>
        </w:rPr>
      </w:pPr>
      <w:bookmarkStart w:id="123" w:name="_Toc86234738"/>
      <w:bookmarkStart w:id="124" w:name="_Toc94869528"/>
      <w:r>
        <w:rPr>
          <w:lang w:val="en-GB"/>
        </w:rPr>
        <w:t>Terminology</w:t>
      </w:r>
      <w:bookmarkEnd w:id="123"/>
      <w:bookmarkEnd w:id="124"/>
    </w:p>
    <w:p w14:paraId="5754C9A6" w14:textId="77777777" w:rsidR="00812CE3" w:rsidRDefault="00812CE3">
      <w:pPr>
        <w:pStyle w:val="HTMLPreformatted"/>
        <w:tabs>
          <w:tab w:val="clear" w:pos="8244"/>
        </w:tabs>
        <w:ind w:right="1127"/>
        <w:rPr>
          <w:color w:val="000000"/>
          <w:lang w:val="en-GB"/>
        </w:rPr>
      </w:pPr>
    </w:p>
    <w:p w14:paraId="6AC8D88B" w14:textId="5AC3AF32" w:rsidR="00812CE3" w:rsidRDefault="00890EEC">
      <w:pPr>
        <w:pStyle w:val="PlainText"/>
        <w:ind w:right="1127"/>
        <w:rPr>
          <w:lang w:val="en-GB"/>
        </w:rPr>
      </w:pPr>
      <w:r>
        <w:rPr>
          <w:lang w:val="en-GB"/>
        </w:rPr>
        <w:t xml:space="preserve">The key words "MUST", "MUST NOT", "REQUIRED", "SHALL", "SHALL NOT", "SHOULD", "SHOULD NOT", "RECOMMENDED", "NOT RECOMMENDED", "MAY", and "OPTIONAL" in this document are to be interpreted as described in </w:t>
      </w:r>
      <w:hyperlink r:id="rId8">
        <w:r>
          <w:rPr>
            <w:rStyle w:val="EnlacedeInternet"/>
            <w:lang w:val="en-GB"/>
          </w:rPr>
          <w:t>RFC 2119</w:t>
        </w:r>
      </w:hyperlink>
      <w:r>
        <w:rPr>
          <w:lang w:val="en-GB"/>
        </w:rPr>
        <w:t xml:space="preserve"> and indicate requirement levels for compliant implementations.</w:t>
      </w:r>
    </w:p>
    <w:p w14:paraId="36283446" w14:textId="77777777" w:rsidR="00812CE3" w:rsidRDefault="00812CE3">
      <w:pPr>
        <w:pStyle w:val="PlainText"/>
        <w:ind w:right="1127"/>
        <w:rPr>
          <w:lang w:val="en-GB"/>
        </w:rPr>
      </w:pPr>
    </w:p>
    <w:p w14:paraId="3F6A2AEF" w14:textId="77777777" w:rsidR="00812CE3" w:rsidRDefault="00890EEC">
      <w:pPr>
        <w:pStyle w:val="PlainText"/>
        <w:ind w:right="1127"/>
        <w:rPr>
          <w:lang w:val="en-GB"/>
        </w:rPr>
      </w:pPr>
      <w:r>
        <w:rPr>
          <w:lang w:val="en-GB"/>
        </w:rPr>
        <w:t>The notation "[xxx]" (xxx in square brackets) is equivalent to "array of xxx".</w:t>
      </w:r>
    </w:p>
    <w:p w14:paraId="66FDF3EE" w14:textId="77777777" w:rsidR="00812CE3" w:rsidRDefault="00812CE3">
      <w:pPr>
        <w:pStyle w:val="PlainText"/>
        <w:ind w:right="1127"/>
        <w:rPr>
          <w:lang w:val="en-GB"/>
        </w:rPr>
      </w:pPr>
    </w:p>
    <w:p w14:paraId="3783DAE3" w14:textId="4B291177" w:rsidR="00812CE3" w:rsidRDefault="00890EEC">
      <w:pPr>
        <w:pStyle w:val="PlainText"/>
        <w:ind w:right="1127"/>
        <w:rPr>
          <w:lang w:val="en-GB"/>
        </w:rPr>
      </w:pPr>
      <w:r>
        <w:rPr>
          <w:lang w:val="en-GB"/>
        </w:rPr>
        <w:t>When used alone, the term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refers to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 template". Instead,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 is equivalent to "a service implementing the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 template".</w:t>
      </w:r>
    </w:p>
    <w:p w14:paraId="5870FFBE" w14:textId="77777777" w:rsidR="00812CE3" w:rsidRDefault="00812CE3">
      <w:pPr>
        <w:pStyle w:val="PlainText"/>
        <w:ind w:right="1127"/>
        <w:rPr>
          <w:lang w:val="en-GB"/>
        </w:rPr>
      </w:pPr>
    </w:p>
    <w:p w14:paraId="02100E98" w14:textId="77777777" w:rsidR="00812CE3" w:rsidRDefault="00890EEC">
      <w:pPr>
        <w:pStyle w:val="Heading1"/>
        <w:rPr>
          <w:lang w:val="en-GB"/>
        </w:rPr>
      </w:pPr>
      <w:bookmarkStart w:id="125" w:name="_Toc86234739"/>
      <w:bookmarkStart w:id="126" w:name="_Toc94869529"/>
      <w:r>
        <w:rPr>
          <w:lang w:val="en-GB"/>
        </w:rPr>
        <w:t>Pre-requisites</w:t>
      </w:r>
      <w:bookmarkEnd w:id="125"/>
      <w:bookmarkEnd w:id="126"/>
    </w:p>
    <w:p w14:paraId="3D0C8648" w14:textId="77777777" w:rsidR="00812CE3" w:rsidRDefault="00812CE3">
      <w:pPr>
        <w:pStyle w:val="PlainText"/>
        <w:rPr>
          <w:lang w:val="en-GB"/>
        </w:rPr>
      </w:pPr>
    </w:p>
    <w:p w14:paraId="24884051" w14:textId="77777777" w:rsidR="00812CE3" w:rsidRDefault="00890EEC">
      <w:pPr>
        <w:pStyle w:val="PlainText"/>
        <w:rPr>
          <w:lang w:val="en-GB"/>
        </w:rPr>
      </w:pPr>
      <w:r>
        <w:rPr>
          <w:lang w:val="en-GB"/>
        </w:rPr>
        <w:t xml:space="preserve">A thorough understanding </w:t>
      </w:r>
      <w:del w:id="127" w:author="javier siscart" w:date="2022-02-03T09:40:00Z">
        <w:r>
          <w:rPr>
            <w:lang w:val="en-GB"/>
          </w:rPr>
          <w:delText>in</w:delText>
        </w:r>
      </w:del>
      <w:ins w:id="128" w:author="javier siscart" w:date="2022-02-03T09:40:00Z">
        <w:r>
          <w:rPr>
            <w:lang w:val="en-GB"/>
          </w:rPr>
          <w:t>of</w:t>
        </w:r>
      </w:ins>
      <w:r>
        <w:rPr>
          <w:lang w:val="en-GB"/>
        </w:rPr>
        <w:t xml:space="preserve"> the following is required for both service consumers </w:t>
      </w:r>
      <w:del w:id="129" w:author="javier siscart" w:date="2022-02-03T09:41:00Z">
        <w:r>
          <w:rPr>
            <w:lang w:val="en-GB"/>
          </w:rPr>
          <w:delText>or</w:delText>
        </w:r>
      </w:del>
      <w:ins w:id="130" w:author="javier siscart" w:date="2022-02-03T09:41:00Z">
        <w:r>
          <w:rPr>
            <w:lang w:val="en-GB"/>
          </w:rPr>
          <w:t>and</w:t>
        </w:r>
      </w:ins>
      <w:r>
        <w:rPr>
          <w:lang w:val="en-GB"/>
        </w:rPr>
        <w:t xml:space="preserve"> service implementors:</w:t>
      </w:r>
    </w:p>
    <w:p w14:paraId="1A182AD6" w14:textId="77777777" w:rsidR="00812CE3" w:rsidRDefault="00812CE3">
      <w:pPr>
        <w:pStyle w:val="PlainText"/>
        <w:rPr>
          <w:lang w:val="en-GB"/>
        </w:rPr>
      </w:pPr>
    </w:p>
    <w:p w14:paraId="2C300B31" w14:textId="13E96697" w:rsidR="00812CE3" w:rsidRDefault="00890EEC">
      <w:pPr>
        <w:pStyle w:val="PlainText"/>
        <w:numPr>
          <w:ilvl w:val="0"/>
          <w:numId w:val="3"/>
        </w:numPr>
        <w:rPr>
          <w:del w:id="131" w:author="javier siscart" w:date="2022-01-27T14:21:00Z"/>
          <w:lang w:val="en-GB"/>
        </w:rPr>
      </w:pPr>
      <w:r>
        <w:rPr>
          <w:lang w:val="en-GB"/>
        </w:rPr>
        <w:t>GeoJSON specifications (</w:t>
      </w:r>
      <w:hyperlink r:id="rId9">
        <w:r>
          <w:rPr>
            <w:rStyle w:val="EnlacedeInternet"/>
            <w:lang w:val="en-GB"/>
          </w:rPr>
          <w:t>https://geojson.org/</w:t>
        </w:r>
      </w:hyperlink>
      <w:r>
        <w:rPr>
          <w:lang w:val="en-GB"/>
        </w:rPr>
        <w:t>)</w:t>
      </w:r>
    </w:p>
    <w:p w14:paraId="4A2A1A29" w14:textId="77777777" w:rsidR="00812CE3" w:rsidRDefault="00812CE3">
      <w:pPr>
        <w:pStyle w:val="PlainText"/>
        <w:numPr>
          <w:ilvl w:val="0"/>
          <w:numId w:val="3"/>
        </w:numPr>
        <w:rPr>
          <w:lang w:val="en-GB"/>
        </w:rPr>
      </w:pPr>
    </w:p>
    <w:p w14:paraId="4C3A7C0C" w14:textId="7C116660" w:rsidR="00812CE3" w:rsidRDefault="00890EEC">
      <w:pPr>
        <w:pStyle w:val="PlainText"/>
        <w:numPr>
          <w:ilvl w:val="0"/>
          <w:numId w:val="3"/>
        </w:numPr>
        <w:rPr>
          <w:lang w:val="en-GB"/>
        </w:rPr>
      </w:pPr>
      <w:del w:id="132" w:author="javier siscart" w:date="2022-01-27T14:21:00Z">
        <w:r>
          <w:rPr>
            <w:lang w:val="en-GB"/>
          </w:rPr>
          <w:delText xml:space="preserve"> </w:delText>
        </w:r>
      </w:del>
      <w:del w:id="133" w:author="javier siscart" w:date="2022-01-27T14:20:00Z">
        <w:r>
          <w:rPr>
            <w:shd w:val="clear" w:color="auto" w:fill="FFFF00"/>
            <w:lang w:val="en-GB"/>
          </w:rPr>
          <w:delText>ISO</w:delText>
        </w:r>
      </w:del>
      <w:ins w:id="134" w:author="javier siscart" w:date="2022-01-27T14:21:00Z">
        <w:r>
          <w:rPr>
            <w:lang w:val="en-GB"/>
          </w:rPr>
          <w:t>I</w:t>
        </w:r>
      </w:ins>
      <w:ins w:id="135" w:author="javier siscart" w:date="2022-01-27T14:20:00Z">
        <w:r>
          <w:rPr>
            <w:lang w:val="en-GB"/>
          </w:rPr>
          <w:t>SO8601</w:t>
        </w:r>
      </w:ins>
      <w:r>
        <w:rPr>
          <w:lang w:val="en-GB"/>
          <w:rPrChange w:id="136" w:author="javier siscart" w:date="2022-01-27T14:20:00Z">
            <w:rPr/>
          </w:rPrChange>
        </w:rPr>
        <w:t xml:space="preserve"> </w:t>
      </w:r>
      <w:del w:id="137" w:author="javier siscart" w:date="2022-01-27T14:21:00Z">
        <w:r>
          <w:rPr>
            <w:lang w:val="en-GB"/>
          </w:rPr>
          <w:delText>format</w:delText>
        </w:r>
      </w:del>
      <w:ins w:id="138" w:author="javier siscart" w:date="2022-01-28T13:55:00Z">
        <w:r>
          <w:rPr>
            <w:lang w:val="en-GB"/>
          </w:rPr>
          <w:t>r</w:t>
        </w:r>
      </w:ins>
      <w:ins w:id="139" w:author="javier siscart" w:date="2022-01-27T14:21:00Z">
        <w:r>
          <w:rPr>
            <w:lang w:val="en-GB"/>
          </w:rPr>
          <w:t>epresentation of dates and times</w:t>
        </w:r>
      </w:ins>
      <w:ins w:id="140" w:author="javier siscart" w:date="2022-01-28T13:56:00Z">
        <w:r>
          <w:rPr>
            <w:lang w:val="en-GB"/>
          </w:rPr>
          <w:t xml:space="preserve"> (</w:t>
        </w:r>
      </w:ins>
      <w:r>
        <w:fldChar w:fldCharType="begin"/>
      </w:r>
      <w:r>
        <w:instrText xml:space="preserve"> HYPERLINK "https://www.iso.org/iso-8601-date-and-time-format.html" \h </w:instrText>
      </w:r>
      <w:r>
        <w:fldChar w:fldCharType="separate"/>
      </w:r>
      <w:ins w:id="141" w:author="javier siscart" w:date="2022-01-28T13:57:00Z">
        <w:r>
          <w:rPr>
            <w:rStyle w:val="EnlacedeInternet"/>
            <w:lang w:val="en-GB"/>
          </w:rPr>
          <w:t>https://www.iso.org/iso-8601-date-and-time-format.html</w:t>
        </w:r>
      </w:ins>
      <w:r>
        <w:rPr>
          <w:rStyle w:val="EnlacedeInternet"/>
          <w:lang w:val="en-GB"/>
        </w:rPr>
        <w:fldChar w:fldCharType="end"/>
      </w:r>
      <w:ins w:id="142" w:author="javier siscart" w:date="2022-01-28T13:57:00Z">
        <w:r>
          <w:rPr>
            <w:lang w:val="en-GB"/>
          </w:rPr>
          <w:t>)</w:t>
        </w:r>
      </w:ins>
    </w:p>
    <w:p w14:paraId="7AB5BA70" w14:textId="77777777" w:rsidR="00812CE3" w:rsidRDefault="00812CE3">
      <w:pPr>
        <w:pStyle w:val="PlainText"/>
        <w:ind w:left="0" w:right="1127"/>
        <w:rPr>
          <w:lang w:val="en-GB"/>
        </w:rPr>
      </w:pPr>
    </w:p>
    <w:bookmarkStart w:id="143" w:name="_Toc86234740"/>
    <w:p w14:paraId="28BE51FA" w14:textId="097B7360" w:rsidR="00812CE3" w:rsidRDefault="00890EEC">
      <w:pPr>
        <w:pStyle w:val="Heading1"/>
        <w:ind w:right="1127"/>
        <w:rPr>
          <w:lang w:val="en-GB"/>
        </w:rPr>
      </w:pPr>
      <w:r>
        <w:rPr>
          <w:lang w:val="en-GB"/>
        </w:rPr>
        <w:fldChar w:fldCharType="begin"/>
      </w:r>
      <w:r>
        <w:rPr>
          <w:lang w:val="en-GB"/>
        </w:rPr>
        <w:instrText>DOCPROPERTY "template_name"</w:instrText>
      </w:r>
      <w:r>
        <w:rPr>
          <w:lang w:val="en-GB"/>
        </w:rPr>
        <w:fldChar w:fldCharType="separate"/>
      </w:r>
      <w:bookmarkStart w:id="144" w:name="_Toc94869530"/>
      <w:r w:rsidR="00556E94">
        <w:rPr>
          <w:lang w:val="en-GB"/>
        </w:rPr>
        <w:t>sensor_data</w:t>
      </w:r>
      <w:r>
        <w:rPr>
          <w:lang w:val="en-GB"/>
        </w:rPr>
        <w:fldChar w:fldCharType="end"/>
      </w:r>
      <w:r>
        <w:rPr>
          <w:lang w:val="en-GB"/>
        </w:rPr>
        <w:t xml:space="preserve"> Use Scenarios</w:t>
      </w:r>
      <w:bookmarkEnd w:id="143"/>
      <w:bookmarkEnd w:id="144"/>
    </w:p>
    <w:p w14:paraId="285B9DE4" w14:textId="77777777" w:rsidR="00812CE3" w:rsidRDefault="00812CE3">
      <w:pPr>
        <w:pStyle w:val="PlainText"/>
        <w:ind w:right="1127"/>
        <w:rPr>
          <w:lang w:val="en-GB"/>
        </w:rPr>
      </w:pPr>
    </w:p>
    <w:p w14:paraId="5DC504E6" w14:textId="6865B5F9" w:rsidR="00812CE3" w:rsidRDefault="00890EEC">
      <w:pPr>
        <w:pStyle w:val="PlainText"/>
        <w:ind w:right="1127"/>
        <w:rPr>
          <w:ins w:id="145" w:author="javier siscart" w:date="2022-01-27T12:18:00Z"/>
          <w:lang w:val="en-GB"/>
        </w:rPr>
      </w:pPr>
      <w:r>
        <w:rPr>
          <w:lang w:val="en-GB"/>
        </w:rPr>
        <w:t xml:space="preserve">The following sections describe some aspects of the use of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The examples were chosen to illustrate the basic operation of applications using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not to limit what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may be used for.</w:t>
      </w:r>
    </w:p>
    <w:p w14:paraId="6A59D9EC" w14:textId="77777777" w:rsidR="00812CE3" w:rsidRDefault="00812CE3">
      <w:pPr>
        <w:pStyle w:val="PlainText"/>
        <w:ind w:right="1127"/>
        <w:rPr>
          <w:lang w:val="en-GB"/>
        </w:rPr>
      </w:pPr>
    </w:p>
    <w:p w14:paraId="140A21EE" w14:textId="77777777" w:rsidR="00812CE3" w:rsidRDefault="00812CE3">
      <w:pPr>
        <w:pStyle w:val="PlainText"/>
        <w:ind w:right="1127"/>
        <w:rPr>
          <w:lang w:val="en-GB"/>
        </w:rPr>
      </w:pPr>
    </w:p>
    <w:p w14:paraId="63C47037" w14:textId="77777777" w:rsidR="00812CE3" w:rsidRDefault="00890EEC">
      <w:pPr>
        <w:pStyle w:val="Heading2"/>
        <w:widowControl/>
        <w:ind w:right="1127"/>
        <w:rPr>
          <w:del w:id="146" w:author="javier siscart" w:date="2022-01-27T14:25:00Z"/>
          <w:szCs w:val="21"/>
          <w:lang w:val="en-GB"/>
        </w:rPr>
      </w:pPr>
      <w:bookmarkStart w:id="147" w:name="_Toc86234741111111111111111111"/>
      <w:bookmarkStart w:id="148" w:name="_Ref85015432111111111111111111"/>
      <w:bookmarkStart w:id="149" w:name="_Ref85015435111111111111111111"/>
      <w:del w:id="150" w:author="javier siscart" w:date="2022-01-27T14:25:00Z">
        <w:r>
          <w:rPr>
            <w:lang w:val="en-GB"/>
          </w:rPr>
          <w:delText>Field Synchronisation</w:delText>
        </w:r>
        <w:bookmarkStart w:id="151" w:name="_Toc94869164"/>
        <w:bookmarkStart w:id="152" w:name="_Toc94869531"/>
        <w:bookmarkEnd w:id="147"/>
        <w:bookmarkEnd w:id="148"/>
        <w:bookmarkEnd w:id="149"/>
        <w:bookmarkEnd w:id="151"/>
        <w:bookmarkEnd w:id="152"/>
      </w:del>
    </w:p>
    <w:p w14:paraId="0211D623" w14:textId="77777777" w:rsidR="00812CE3" w:rsidRDefault="00812CE3">
      <w:pPr>
        <w:pStyle w:val="PlainText"/>
        <w:ind w:right="1127"/>
        <w:rPr>
          <w:del w:id="153" w:author="javier siscart" w:date="2022-01-27T14:25:00Z"/>
          <w:lang w:val="en-GB"/>
        </w:rPr>
      </w:pPr>
      <w:bookmarkStart w:id="154" w:name="_Toc94869165"/>
      <w:bookmarkStart w:id="155" w:name="_Toc94869532"/>
      <w:bookmarkEnd w:id="154"/>
      <w:bookmarkEnd w:id="155"/>
    </w:p>
    <w:p w14:paraId="01509C44" w14:textId="77777777" w:rsidR="00812CE3" w:rsidRDefault="00890EEC">
      <w:pPr>
        <w:pStyle w:val="PlainText"/>
        <w:ind w:right="1127"/>
        <w:rPr>
          <w:del w:id="156" w:author="javier siscart" w:date="2022-01-27T14:25:00Z"/>
          <w:lang w:val="en-GB"/>
        </w:rPr>
      </w:pPr>
      <w:del w:id="157" w:author="javier siscart" w:date="2022-01-27T14:25:00Z">
        <w:r>
          <w:rPr>
            <w:lang w:val="en-GB"/>
          </w:rPr>
          <w:delText>Farmers typically use several software platforms. It is often the case that a few of these platforms require information of field boundaries for their operations.</w:delText>
        </w:r>
        <w:bookmarkStart w:id="158" w:name="_Toc94869166"/>
        <w:bookmarkStart w:id="159" w:name="_Toc94869533"/>
        <w:bookmarkEnd w:id="158"/>
        <w:bookmarkEnd w:id="159"/>
      </w:del>
    </w:p>
    <w:p w14:paraId="0C877BE1" w14:textId="77777777" w:rsidR="00812CE3" w:rsidRDefault="00812CE3">
      <w:pPr>
        <w:pStyle w:val="PlainText"/>
        <w:ind w:right="1127"/>
        <w:rPr>
          <w:del w:id="160" w:author="javier siscart" w:date="2022-01-27T14:25:00Z"/>
          <w:lang w:val="en-GB"/>
        </w:rPr>
      </w:pPr>
      <w:bookmarkStart w:id="161" w:name="_Toc94869167"/>
      <w:bookmarkStart w:id="162" w:name="_Toc94869534"/>
      <w:bookmarkEnd w:id="161"/>
      <w:bookmarkEnd w:id="162"/>
    </w:p>
    <w:p w14:paraId="44A8206D" w14:textId="77777777" w:rsidR="00812CE3" w:rsidRDefault="00890EEC">
      <w:pPr>
        <w:pStyle w:val="PlainText"/>
        <w:ind w:right="1127"/>
        <w:rPr>
          <w:del w:id="163" w:author="javier siscart" w:date="2022-01-27T14:25:00Z"/>
          <w:lang w:val="en-GB"/>
        </w:rPr>
      </w:pPr>
      <w:del w:id="164" w:author="javier siscart" w:date="2022-01-27T14:25:00Z">
        <w:r>
          <w:rPr>
            <w:lang w:val="en-GB"/>
          </w:rPr>
          <w:delText xml:space="preserve">In ATLAS,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services provide a single source of truth for field information but most existing software require a local copy of the data.</w:delText>
        </w:r>
        <w:bookmarkStart w:id="165" w:name="_Toc94869168"/>
        <w:bookmarkStart w:id="166" w:name="_Toc94869535"/>
        <w:bookmarkEnd w:id="165"/>
        <w:bookmarkEnd w:id="166"/>
      </w:del>
    </w:p>
    <w:p w14:paraId="00F0DD6F" w14:textId="77777777" w:rsidR="00812CE3" w:rsidRDefault="00812CE3">
      <w:pPr>
        <w:pStyle w:val="PlainText"/>
        <w:ind w:right="1127"/>
        <w:rPr>
          <w:del w:id="167" w:author="javier siscart" w:date="2022-01-27T14:25:00Z"/>
          <w:lang w:val="en-GB"/>
        </w:rPr>
      </w:pPr>
      <w:bookmarkStart w:id="168" w:name="_Toc94869169"/>
      <w:bookmarkStart w:id="169" w:name="_Toc94869536"/>
      <w:bookmarkEnd w:id="168"/>
      <w:bookmarkEnd w:id="169"/>
    </w:p>
    <w:p w14:paraId="336B9D3A" w14:textId="77777777" w:rsidR="00812CE3" w:rsidRDefault="00890EEC">
      <w:pPr>
        <w:pStyle w:val="Heading2"/>
        <w:widowControl/>
        <w:ind w:right="1127"/>
        <w:rPr>
          <w:del w:id="170" w:author="javier siscart" w:date="2022-01-27T14:27:00Z"/>
          <w:szCs w:val="21"/>
          <w:lang w:val="en-GB"/>
        </w:rPr>
      </w:pPr>
      <w:bookmarkStart w:id="171" w:name="__RefHeading___Toc26761_3143240777111111"/>
      <w:bookmarkEnd w:id="171"/>
      <w:del w:id="172" w:author="javier siscart" w:date="2022-01-27T14:25:00Z">
        <w:r>
          <w:rPr>
            <w:lang w:val="en-GB"/>
          </w:rPr>
          <w:delText xml:space="preserve">The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subscriptions enable the establishment of a simple data mirroring mechanism so that all participating farmer's systems may update their local mirror as soon as changes occur in a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w:delText>
        </w:r>
      </w:del>
      <w:bookmarkStart w:id="173" w:name="_Toc94869170"/>
      <w:bookmarkStart w:id="174" w:name="_Toc94869537"/>
      <w:bookmarkEnd w:id="173"/>
      <w:bookmarkEnd w:id="174"/>
    </w:p>
    <w:p w14:paraId="427B92DD" w14:textId="77777777" w:rsidR="00812CE3" w:rsidRDefault="00812CE3">
      <w:pPr>
        <w:pStyle w:val="Heading2"/>
        <w:widowControl/>
        <w:ind w:left="539" w:right="1127"/>
        <w:rPr>
          <w:del w:id="175" w:author="javier siscart" w:date="2022-01-27T14:27:00Z"/>
          <w:lang w:val="en-GB"/>
        </w:rPr>
      </w:pPr>
      <w:bookmarkStart w:id="176" w:name="_Toc94869171"/>
      <w:bookmarkStart w:id="177" w:name="_Toc94869538"/>
      <w:bookmarkEnd w:id="176"/>
      <w:bookmarkEnd w:id="177"/>
    </w:p>
    <w:p w14:paraId="19BDF0A2" w14:textId="77777777" w:rsidR="00812CE3" w:rsidRDefault="00890EEC">
      <w:pPr>
        <w:pStyle w:val="Heading2"/>
        <w:widowControl/>
        <w:ind w:left="539" w:right="1127"/>
        <w:rPr>
          <w:del w:id="178" w:author="javier siscart" w:date="2022-01-27T14:27:00Z"/>
          <w:lang w:val="en-GB"/>
        </w:rPr>
      </w:pPr>
      <w:bookmarkStart w:id="179" w:name="__RefHeading___Toc26763_3143240777111111"/>
      <w:bookmarkStart w:id="180" w:name="_Toc86234742111111111111111111"/>
      <w:bookmarkEnd w:id="179"/>
      <w:del w:id="181" w:author="javier siscart" w:date="2022-01-27T14:27:00Z">
        <w:r>
          <w:rPr>
            <w:lang w:val="en-GB"/>
          </w:rPr>
          <w:delText>Soil Fertilisation</w:delText>
        </w:r>
        <w:bookmarkStart w:id="182" w:name="_Toc94869172"/>
        <w:bookmarkStart w:id="183" w:name="_Toc94869539"/>
        <w:bookmarkEnd w:id="180"/>
        <w:bookmarkEnd w:id="182"/>
        <w:bookmarkEnd w:id="183"/>
      </w:del>
    </w:p>
    <w:p w14:paraId="26C52575" w14:textId="77777777" w:rsidR="00812CE3" w:rsidRDefault="00812CE3">
      <w:pPr>
        <w:pStyle w:val="Heading2"/>
        <w:widowControl/>
        <w:ind w:left="539" w:right="1127"/>
        <w:rPr>
          <w:del w:id="184" w:author="javier siscart" w:date="2022-01-27T14:27:00Z"/>
          <w:lang w:val="en-GB"/>
        </w:rPr>
      </w:pPr>
      <w:bookmarkStart w:id="185" w:name="_Toc94869173"/>
      <w:bookmarkStart w:id="186" w:name="_Toc94869540"/>
      <w:bookmarkEnd w:id="185"/>
      <w:bookmarkEnd w:id="186"/>
    </w:p>
    <w:p w14:paraId="743AD297" w14:textId="77777777" w:rsidR="00812CE3" w:rsidRDefault="00890EEC">
      <w:pPr>
        <w:pStyle w:val="Heading2"/>
        <w:widowControl/>
        <w:ind w:left="539" w:right="1127"/>
        <w:rPr>
          <w:del w:id="187" w:author="javier siscart" w:date="2022-01-27T14:27:00Z"/>
          <w:lang w:val="en-GB"/>
        </w:rPr>
      </w:pPr>
      <w:bookmarkStart w:id="188" w:name="__RefHeading___Toc26765_3143240777111111"/>
      <w:bookmarkEnd w:id="188"/>
      <w:del w:id="189" w:author="javier siscart" w:date="2022-01-27T14:27:00Z">
        <w:r>
          <w:rPr>
            <w:lang w:val="en-GB"/>
          </w:rPr>
          <w:delText xml:space="preserve">As a fertilisation operation is performed on a field, the actual amounts of nutrients that have been applied (retrieved from the equipment) are updated on the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w:delText>
        </w:r>
        <w:bookmarkStart w:id="190" w:name="_Toc94869174"/>
        <w:bookmarkStart w:id="191" w:name="_Toc94869541"/>
        <w:bookmarkEnd w:id="190"/>
        <w:bookmarkEnd w:id="191"/>
      </w:del>
    </w:p>
    <w:p w14:paraId="0FADE9F0" w14:textId="77777777" w:rsidR="00812CE3" w:rsidRDefault="00812CE3">
      <w:pPr>
        <w:pStyle w:val="Heading2"/>
        <w:widowControl/>
        <w:ind w:left="539" w:right="1127"/>
        <w:rPr>
          <w:del w:id="192" w:author="javier siscart" w:date="2022-01-27T14:27:00Z"/>
          <w:lang w:val="en-GB"/>
        </w:rPr>
      </w:pPr>
      <w:bookmarkStart w:id="193" w:name="_Toc94869175"/>
      <w:bookmarkStart w:id="194" w:name="_Toc94869542"/>
      <w:bookmarkEnd w:id="193"/>
      <w:bookmarkEnd w:id="194"/>
    </w:p>
    <w:p w14:paraId="1DF45210" w14:textId="77777777" w:rsidR="00812CE3" w:rsidRDefault="00890EEC">
      <w:pPr>
        <w:pStyle w:val="Heading2"/>
        <w:widowControl/>
        <w:ind w:right="1127"/>
        <w:rPr>
          <w:ins w:id="195" w:author="javier siscart" w:date="2022-01-27T14:27:00Z"/>
          <w:szCs w:val="21"/>
          <w:lang w:val="en-GB"/>
        </w:rPr>
      </w:pPr>
      <w:del w:id="196" w:author="javier siscart" w:date="2022-01-27T14:27:00Z">
        <w:r>
          <w:rPr>
            <w:lang w:val="en-GB"/>
          </w:rPr>
          <w:delText xml:space="preserve">When another soil fertilisation operation is planned at a later time, a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 may be queried for nutrients applied from prior operations in order to adjust the new prescription.</w:delText>
        </w:r>
      </w:del>
      <w:bookmarkStart w:id="197" w:name="_Toc94869543"/>
      <w:ins w:id="198" w:author="javier siscart" w:date="2022-02-02T18:58:00Z">
        <w:r>
          <w:rPr>
            <w:szCs w:val="21"/>
            <w:lang w:val="en-GB"/>
          </w:rPr>
          <w:t>Irrigation</w:t>
        </w:r>
      </w:ins>
      <w:bookmarkEnd w:id="197"/>
    </w:p>
    <w:p w14:paraId="40FCFA4B" w14:textId="77777777" w:rsidR="00812CE3" w:rsidRDefault="00812CE3">
      <w:pPr>
        <w:pStyle w:val="PlainText"/>
        <w:ind w:right="1127"/>
        <w:rPr>
          <w:ins w:id="199" w:author="javier siscart" w:date="2022-01-27T14:27:00Z"/>
          <w:lang w:val="en-GB"/>
        </w:rPr>
      </w:pPr>
    </w:p>
    <w:p w14:paraId="441AD7DA" w14:textId="346E4A95" w:rsidR="00812CE3" w:rsidRDefault="00890EEC">
      <w:pPr>
        <w:pStyle w:val="PlainText"/>
        <w:ind w:right="1127"/>
        <w:rPr>
          <w:ins w:id="200" w:author="javier siscart" w:date="2022-01-27T14:27:00Z"/>
          <w:lang w:val="en-GB"/>
        </w:rPr>
      </w:pPr>
      <w:ins w:id="201" w:author="javier siscart" w:date="2022-01-27T14:27:00Z">
        <w:r>
          <w:rPr>
            <w:lang w:val="en-GB"/>
          </w:rPr>
          <w:t xml:space="preserve">The aim is to optimize water usage based on several data sources from </w:t>
        </w:r>
        <w:r>
          <w:rPr>
            <w:lang w:val="en-GB"/>
          </w:rPr>
          <w:fldChar w:fldCharType="begin"/>
        </w:r>
        <w:r>
          <w:rPr>
            <w:lang w:val="en-GB"/>
          </w:rPr>
          <w:instrText>DOCPROPERTY "template_name"</w:instrText>
        </w:r>
        <w:r>
          <w:rPr>
            <w:lang w:val="en-GB"/>
          </w:rPr>
          <w:fldChar w:fldCharType="separate"/>
        </w:r>
      </w:ins>
      <w:ins w:id="202" w:author="Mallku Caballero" w:date="2022-02-04T12:18:00Z">
        <w:r w:rsidR="00556E94">
          <w:rPr>
            <w:lang w:val="en-GB"/>
          </w:rPr>
          <w:t>sensor_data</w:t>
        </w:r>
      </w:ins>
      <w:ins w:id="203" w:author="javier siscart" w:date="2022-01-27T14:27:00Z">
        <w:r>
          <w:rPr>
            <w:lang w:val="en-GB"/>
          </w:rPr>
          <w:fldChar w:fldCharType="end"/>
        </w:r>
        <w:r>
          <w:rPr>
            <w:lang w:val="en-GB"/>
          </w:rPr>
          <w:t xml:space="preserve">. The irrigation decisions taken by </w:t>
        </w:r>
        <w:r>
          <w:rPr>
            <w:lang w:val="en-GB"/>
          </w:rPr>
          <w:lastRenderedPageBreak/>
          <w:t xml:space="preserve">a </w:t>
        </w:r>
        <w:r>
          <w:rPr>
            <w:lang w:val="en-GB"/>
          </w:rPr>
          <w:fldChar w:fldCharType="begin"/>
        </w:r>
        <w:r>
          <w:rPr>
            <w:lang w:val="en-GB"/>
          </w:rPr>
          <w:instrText>DOCPROPERTY "template_name"</w:instrText>
        </w:r>
        <w:r>
          <w:rPr>
            <w:lang w:val="en-GB"/>
          </w:rPr>
          <w:fldChar w:fldCharType="separate"/>
        </w:r>
      </w:ins>
      <w:ins w:id="204" w:author="Mallku Caballero" w:date="2022-02-04T12:18:00Z">
        <w:r w:rsidR="00556E94">
          <w:rPr>
            <w:lang w:val="en-GB"/>
          </w:rPr>
          <w:t>sensor_data</w:t>
        </w:r>
      </w:ins>
      <w:ins w:id="205" w:author="javier siscart" w:date="2022-01-27T14:27:00Z">
        <w:r>
          <w:rPr>
            <w:lang w:val="en-GB"/>
          </w:rPr>
          <w:fldChar w:fldCharType="end"/>
        </w:r>
        <w:r>
          <w:rPr>
            <w:lang w:val="en-GB"/>
          </w:rPr>
          <w:t xml:space="preserve"> service </w:t>
        </w:r>
      </w:ins>
      <w:ins w:id="206" w:author="Mallku Caballero" w:date="2022-02-04T12:00:00Z">
        <w:r w:rsidR="00E4712E">
          <w:rPr>
            <w:lang w:val="en-GB"/>
          </w:rPr>
          <w:t>c</w:t>
        </w:r>
      </w:ins>
      <w:ins w:id="207" w:author="javier siscart" w:date="2022-01-27T14:27:00Z">
        <w:del w:id="208" w:author="Mallku Caballero" w:date="2022-02-04T12:00:00Z">
          <w:r w:rsidDel="00E4712E">
            <w:rPr>
              <w:lang w:val="en-GB"/>
            </w:rPr>
            <w:delText>w</w:delText>
          </w:r>
        </w:del>
        <w:r>
          <w:rPr>
            <w:lang w:val="en-GB"/>
          </w:rPr>
          <w:t xml:space="preserve">ould use </w:t>
        </w:r>
        <w:del w:id="209" w:author="Mallku Caballero" w:date="2022-02-04T12:00:00Z">
          <w:r w:rsidDel="00E4712E">
            <w:rPr>
              <w:lang w:val="en-GB"/>
            </w:rPr>
            <w:delText>the</w:delText>
          </w:r>
        </w:del>
      </w:ins>
      <w:ins w:id="210" w:author="Mallku Caballero" w:date="2022-02-04T12:00:00Z">
        <w:r w:rsidR="00E4712E">
          <w:rPr>
            <w:lang w:val="en-GB"/>
          </w:rPr>
          <w:t>a</w:t>
        </w:r>
      </w:ins>
      <w:ins w:id="211" w:author="javier siscart" w:date="2022-01-27T14:27:00Z">
        <w:r>
          <w:rPr>
            <w:lang w:val="en-GB"/>
          </w:rPr>
          <w:t xml:space="preserve"> </w:t>
        </w:r>
        <w:r>
          <w:rPr>
            <w:lang w:val="en-GB"/>
          </w:rPr>
          <w:fldChar w:fldCharType="begin"/>
        </w:r>
        <w:r>
          <w:rPr>
            <w:lang w:val="en-GB"/>
          </w:rPr>
          <w:instrText>DOCPROPERTY "template_name"</w:instrText>
        </w:r>
        <w:r>
          <w:rPr>
            <w:lang w:val="en-GB"/>
          </w:rPr>
          <w:fldChar w:fldCharType="separate"/>
        </w:r>
      </w:ins>
      <w:ins w:id="212" w:author="Mallku Caballero" w:date="2022-02-04T12:18:00Z">
        <w:r w:rsidR="00556E94">
          <w:rPr>
            <w:lang w:val="en-GB"/>
          </w:rPr>
          <w:t>sensor_data</w:t>
        </w:r>
      </w:ins>
      <w:ins w:id="213" w:author="javier siscart" w:date="2022-01-27T14:27:00Z">
        <w:r>
          <w:rPr>
            <w:lang w:val="en-GB"/>
          </w:rPr>
          <w:fldChar w:fldCharType="end"/>
        </w:r>
        <w:r>
          <w:rPr>
            <w:lang w:val="en-GB"/>
          </w:rPr>
          <w:t xml:space="preserve"> </w:t>
        </w:r>
      </w:ins>
      <w:ins w:id="214" w:author="Mallku Caballero" w:date="2022-02-04T12:00:00Z">
        <w:r w:rsidR="00E4712E">
          <w:rPr>
            <w:lang w:val="en-GB"/>
          </w:rPr>
          <w:t xml:space="preserve">service </w:t>
        </w:r>
      </w:ins>
      <w:ins w:id="215" w:author="javier siscart" w:date="2022-01-27T14:27:00Z">
        <w:r>
          <w:rPr>
            <w:lang w:val="en-GB"/>
          </w:rPr>
          <w:t>to retrieve the historical data related to a specified region.</w:t>
        </w:r>
      </w:ins>
    </w:p>
    <w:p w14:paraId="54D7A068" w14:textId="77777777" w:rsidR="00812CE3" w:rsidRDefault="00812CE3">
      <w:pPr>
        <w:pStyle w:val="PlainText"/>
        <w:ind w:right="1127"/>
        <w:rPr>
          <w:ins w:id="216" w:author="javier siscart" w:date="2022-01-27T14:27:00Z"/>
          <w:lang w:val="en-GB"/>
        </w:rPr>
      </w:pPr>
    </w:p>
    <w:p w14:paraId="6F31AA4B" w14:textId="7D5FE912" w:rsidR="00812CE3" w:rsidRDefault="00890EEC">
      <w:pPr>
        <w:pStyle w:val="PlainText"/>
        <w:ind w:right="1127"/>
        <w:rPr>
          <w:ins w:id="217" w:author="javier siscart" w:date="2022-01-27T14:27:00Z"/>
          <w:lang w:val="en-GB"/>
        </w:rPr>
      </w:pPr>
      <w:ins w:id="218" w:author="javier siscart" w:date="2022-01-27T14:27:00Z">
        <w:r>
          <w:rPr>
            <w:lang w:val="en-GB"/>
          </w:rPr>
          <w:t xml:space="preserve">When an irrigation prediction needs to be done, the </w:t>
        </w:r>
        <w:r>
          <w:rPr>
            <w:lang w:val="en-GB"/>
          </w:rPr>
          <w:fldChar w:fldCharType="begin"/>
        </w:r>
        <w:r>
          <w:rPr>
            <w:lang w:val="en-GB"/>
          </w:rPr>
          <w:instrText>DOCPROPERTY "template_name"</w:instrText>
        </w:r>
        <w:r>
          <w:rPr>
            <w:lang w:val="en-GB"/>
          </w:rPr>
          <w:fldChar w:fldCharType="separate"/>
        </w:r>
      </w:ins>
      <w:ins w:id="219" w:author="Mallku Caballero" w:date="2022-02-04T12:18:00Z">
        <w:r w:rsidR="00556E94">
          <w:rPr>
            <w:lang w:val="en-GB"/>
          </w:rPr>
          <w:t>sensor_data</w:t>
        </w:r>
      </w:ins>
      <w:ins w:id="220" w:author="javier siscart" w:date="2022-01-27T14:27:00Z">
        <w:r>
          <w:rPr>
            <w:lang w:val="en-GB"/>
          </w:rPr>
          <w:fldChar w:fldCharType="end"/>
        </w:r>
        <w:r>
          <w:rPr>
            <w:lang w:val="en-GB"/>
          </w:rPr>
          <w:t xml:space="preserve"> service would update the latest data concerning a boundary. </w:t>
        </w:r>
      </w:ins>
    </w:p>
    <w:p w14:paraId="5F5EEA64" w14:textId="77777777" w:rsidR="00812CE3" w:rsidRDefault="00812CE3">
      <w:pPr>
        <w:pStyle w:val="PlainText"/>
        <w:ind w:right="1127"/>
        <w:rPr>
          <w:ins w:id="221" w:author="javier siscart" w:date="2022-01-27T14:27:00Z"/>
          <w:lang w:val="en-GB"/>
        </w:rPr>
      </w:pPr>
    </w:p>
    <w:p w14:paraId="5752F4F0" w14:textId="77777777" w:rsidR="00812CE3" w:rsidRDefault="00890EEC">
      <w:pPr>
        <w:pStyle w:val="Heading2"/>
        <w:widowControl/>
        <w:ind w:right="1127"/>
        <w:rPr>
          <w:ins w:id="222" w:author="javier siscart" w:date="2022-01-27T14:27:00Z"/>
          <w:szCs w:val="21"/>
          <w:lang w:val="en-GB"/>
        </w:rPr>
      </w:pPr>
      <w:bookmarkStart w:id="223" w:name="_Toc94869544"/>
      <w:ins w:id="224" w:author="javier siscart" w:date="2022-01-27T14:27:00Z">
        <w:r>
          <w:rPr>
            <w:szCs w:val="21"/>
            <w:lang w:val="en-GB"/>
          </w:rPr>
          <w:t>Disease forecast</w:t>
        </w:r>
        <w:bookmarkEnd w:id="223"/>
      </w:ins>
    </w:p>
    <w:p w14:paraId="248B89A2" w14:textId="77777777" w:rsidR="00812CE3" w:rsidRDefault="00812CE3">
      <w:pPr>
        <w:pStyle w:val="PlainText"/>
        <w:ind w:right="1127"/>
        <w:rPr>
          <w:ins w:id="225" w:author="javier siscart" w:date="2022-02-02T18:59:00Z"/>
          <w:lang w:val="en-GB"/>
        </w:rPr>
      </w:pPr>
    </w:p>
    <w:p w14:paraId="182BDBA7" w14:textId="15FEC760" w:rsidR="00812CE3" w:rsidRDefault="00890EEC">
      <w:pPr>
        <w:pStyle w:val="PlainText"/>
        <w:ind w:right="1127"/>
        <w:rPr>
          <w:ins w:id="226" w:author="javier siscart" w:date="2022-02-03T07:42:00Z"/>
          <w:lang w:val="en-GB"/>
        </w:rPr>
      </w:pPr>
      <w:ins w:id="227" w:author="javier siscart" w:date="2022-02-03T07:39:00Z">
        <w:r>
          <w:rPr>
            <w:lang w:val="en-GB"/>
          </w:rPr>
          <w:t xml:space="preserve">Crop growers </w:t>
        </w:r>
      </w:ins>
      <w:ins w:id="228" w:author="javier siscart" w:date="2022-02-03T07:40:00Z">
        <w:r>
          <w:rPr>
            <w:lang w:val="en-GB"/>
          </w:rPr>
          <w:t xml:space="preserve">can benefit from a </w:t>
        </w:r>
      </w:ins>
      <w:ins w:id="229" w:author="javier siscart" w:date="2022-02-03T07:41:00Z">
        <w:r>
          <w:rPr>
            <w:lang w:val="en-GB"/>
          </w:rPr>
          <w:fldChar w:fldCharType="begin"/>
        </w:r>
        <w:r>
          <w:rPr>
            <w:lang w:val="en-GB"/>
          </w:rPr>
          <w:instrText>DOCPROPERTY "template_name"</w:instrText>
        </w:r>
        <w:r>
          <w:rPr>
            <w:lang w:val="en-GB"/>
          </w:rPr>
          <w:fldChar w:fldCharType="separate"/>
        </w:r>
      </w:ins>
      <w:ins w:id="230" w:author="Mallku Caballero" w:date="2022-02-04T12:18:00Z">
        <w:r w:rsidR="00556E94">
          <w:rPr>
            <w:lang w:val="en-GB"/>
          </w:rPr>
          <w:t>sensor_data</w:t>
        </w:r>
      </w:ins>
      <w:ins w:id="231" w:author="javier siscart" w:date="2022-02-03T07:41:00Z">
        <w:r>
          <w:rPr>
            <w:lang w:val="en-GB"/>
          </w:rPr>
          <w:fldChar w:fldCharType="end"/>
        </w:r>
        <w:r>
          <w:rPr>
            <w:lang w:val="en-GB"/>
          </w:rPr>
          <w:t xml:space="preserve"> service using the weather </w:t>
        </w:r>
      </w:ins>
      <w:ins w:id="232" w:author="javier siscart" w:date="2022-02-03T07:42:00Z">
        <w:r>
          <w:rPr>
            <w:lang w:val="en-GB"/>
          </w:rPr>
          <w:t xml:space="preserve">and the field data available on the </w:t>
        </w:r>
        <w:r>
          <w:rPr>
            <w:lang w:val="en-GB"/>
          </w:rPr>
          <w:fldChar w:fldCharType="begin"/>
        </w:r>
        <w:r>
          <w:rPr>
            <w:lang w:val="en-GB"/>
          </w:rPr>
          <w:instrText>DOCPROPERTY "template_name"</w:instrText>
        </w:r>
        <w:r>
          <w:rPr>
            <w:lang w:val="en-GB"/>
          </w:rPr>
          <w:fldChar w:fldCharType="separate"/>
        </w:r>
      </w:ins>
      <w:ins w:id="233" w:author="Mallku Caballero" w:date="2022-02-04T12:18:00Z">
        <w:r w:rsidR="00556E94">
          <w:rPr>
            <w:lang w:val="en-GB"/>
          </w:rPr>
          <w:t>sensor_data</w:t>
        </w:r>
      </w:ins>
      <w:ins w:id="234" w:author="javier siscart" w:date="2022-02-03T07:42:00Z">
        <w:r>
          <w:rPr>
            <w:lang w:val="en-GB"/>
          </w:rPr>
          <w:fldChar w:fldCharType="end"/>
        </w:r>
        <w:r>
          <w:rPr>
            <w:lang w:val="en-GB"/>
          </w:rPr>
          <w:t xml:space="preserve"> for a </w:t>
        </w:r>
        <w:del w:id="235" w:author="Mallku Caballero" w:date="2022-02-04T12:00:00Z">
          <w:r w:rsidDel="00E4712E">
            <w:rPr>
              <w:lang w:val="en-GB"/>
            </w:rPr>
            <w:delText>single farm or</w:delText>
          </w:r>
        </w:del>
      </w:ins>
      <w:ins w:id="236" w:author="Mallku Caballero" w:date="2022-02-04T12:00:00Z">
        <w:r w:rsidR="00E4712E">
          <w:rPr>
            <w:lang w:val="en-GB"/>
          </w:rPr>
          <w:t>specific field</w:t>
        </w:r>
      </w:ins>
      <w:ins w:id="237" w:author="javier siscart" w:date="2022-02-03T07:42:00Z">
        <w:r>
          <w:rPr>
            <w:lang w:val="en-GB"/>
          </w:rPr>
          <w:t xml:space="preserve"> boundar</w:t>
        </w:r>
      </w:ins>
      <w:ins w:id="238" w:author="Mallku Caballero" w:date="2022-02-04T12:00:00Z">
        <w:r w:rsidR="00E4712E">
          <w:rPr>
            <w:lang w:val="en-GB"/>
          </w:rPr>
          <w:t>ies</w:t>
        </w:r>
      </w:ins>
      <w:ins w:id="239" w:author="javier siscart" w:date="2022-02-03T07:42:00Z">
        <w:del w:id="240" w:author="Mallku Caballero" w:date="2022-02-04T12:00:00Z">
          <w:r w:rsidDel="00E4712E">
            <w:rPr>
              <w:lang w:val="en-GB"/>
            </w:rPr>
            <w:delText>y</w:delText>
          </w:r>
        </w:del>
        <w:r>
          <w:rPr>
            <w:lang w:val="en-GB"/>
          </w:rPr>
          <w:t>.</w:t>
        </w:r>
      </w:ins>
    </w:p>
    <w:p w14:paraId="65965A4D" w14:textId="77777777" w:rsidR="00812CE3" w:rsidRDefault="00812CE3">
      <w:pPr>
        <w:pStyle w:val="PlainText"/>
        <w:ind w:right="1127"/>
        <w:rPr>
          <w:ins w:id="241" w:author="javier siscart" w:date="2022-02-03T07:42:00Z"/>
          <w:lang w:val="en-GB"/>
        </w:rPr>
      </w:pPr>
    </w:p>
    <w:p w14:paraId="41F3C805" w14:textId="77777777" w:rsidR="00AC1840" w:rsidRDefault="00890EEC">
      <w:pPr>
        <w:pStyle w:val="PlainText"/>
        <w:ind w:right="1127"/>
        <w:rPr>
          <w:ins w:id="242" w:author="Mallku Caballero" w:date="2022-02-04T12:05:00Z"/>
          <w:lang w:val="en-GB"/>
        </w:rPr>
      </w:pPr>
      <w:ins w:id="243" w:author="javier siscart" w:date="2022-02-03T07:42:00Z">
        <w:r>
          <w:rPr>
            <w:lang w:val="en-GB"/>
          </w:rPr>
          <w:t>A service could be implemented to build a risk map and determine if fungicides should be applied on the field, helping the farmer to control the possible diseases.</w:t>
        </w:r>
      </w:ins>
    </w:p>
    <w:p w14:paraId="70F36CE8" w14:textId="77777777" w:rsidR="00AC1840" w:rsidRDefault="00AC1840">
      <w:pPr>
        <w:pStyle w:val="PlainText"/>
        <w:ind w:right="1127"/>
        <w:rPr>
          <w:ins w:id="244" w:author="Mallku Caballero" w:date="2022-02-04T12:05:00Z"/>
          <w:lang w:val="en-GB"/>
        </w:rPr>
      </w:pPr>
    </w:p>
    <w:p w14:paraId="28A98821" w14:textId="109E6847" w:rsidR="00AC1840" w:rsidRDefault="00890EEC" w:rsidP="00AC1840">
      <w:pPr>
        <w:pStyle w:val="Heading2"/>
        <w:widowControl/>
        <w:ind w:right="1127"/>
        <w:rPr>
          <w:ins w:id="245" w:author="Mallku Caballero" w:date="2022-02-04T12:05:00Z"/>
          <w:szCs w:val="21"/>
          <w:lang w:val="en-GB"/>
        </w:rPr>
      </w:pPr>
      <w:ins w:id="246" w:author="javier siscart" w:date="2022-02-03T07:42:00Z">
        <w:r>
          <w:rPr>
            <w:lang w:val="en-GB"/>
          </w:rPr>
          <w:t xml:space="preserve"> </w:t>
        </w:r>
      </w:ins>
      <w:bookmarkStart w:id="247" w:name="_Toc94869545"/>
      <w:ins w:id="248" w:author="Mallku Caballero" w:date="2022-02-04T12:05:00Z">
        <w:r w:rsidR="00AC1840">
          <w:rPr>
            <w:szCs w:val="21"/>
            <w:lang w:val="en-GB"/>
          </w:rPr>
          <w:t>Animal monitoring</w:t>
        </w:r>
        <w:bookmarkEnd w:id="247"/>
      </w:ins>
    </w:p>
    <w:p w14:paraId="0AD82452" w14:textId="77777777" w:rsidR="00AC1840" w:rsidRDefault="00AC1840" w:rsidP="00AC1840">
      <w:pPr>
        <w:pStyle w:val="PlainText"/>
        <w:ind w:right="1127"/>
        <w:rPr>
          <w:ins w:id="249" w:author="Mallku Caballero" w:date="2022-02-04T12:05:00Z"/>
          <w:lang w:val="en-GB"/>
        </w:rPr>
      </w:pPr>
    </w:p>
    <w:p w14:paraId="0F53835E" w14:textId="522194BC" w:rsidR="00AC1840" w:rsidRDefault="00AC1840" w:rsidP="00AC1840">
      <w:pPr>
        <w:pStyle w:val="PlainText"/>
        <w:ind w:right="1127"/>
        <w:rPr>
          <w:ins w:id="250" w:author="Mallku Caballero" w:date="2022-02-04T12:10:00Z"/>
          <w:lang w:val="en-GB"/>
        </w:rPr>
      </w:pPr>
      <w:ins w:id="251" w:author="Mallku Caballero" w:date="2022-02-04T12:05:00Z">
        <w:r>
          <w:rPr>
            <w:lang w:val="en-GB"/>
          </w:rPr>
          <w:fldChar w:fldCharType="begin"/>
        </w:r>
        <w:r>
          <w:rPr>
            <w:lang w:val="en-GB"/>
          </w:rPr>
          <w:instrText>DOCPROPERTY "template_name"</w:instrText>
        </w:r>
        <w:r>
          <w:rPr>
            <w:lang w:val="en-GB"/>
          </w:rPr>
          <w:fldChar w:fldCharType="separate"/>
        </w:r>
      </w:ins>
      <w:ins w:id="252" w:author="Mallku Caballero" w:date="2022-02-04T12:18:00Z">
        <w:r w:rsidR="00556E94">
          <w:rPr>
            <w:lang w:val="en-GB"/>
          </w:rPr>
          <w:t>sensor_data</w:t>
        </w:r>
      </w:ins>
      <w:ins w:id="253" w:author="Mallku Caballero" w:date="2022-02-04T12:05:00Z">
        <w:r>
          <w:rPr>
            <w:lang w:val="en-GB"/>
          </w:rPr>
          <w:fldChar w:fldCharType="end"/>
        </w:r>
      </w:ins>
      <w:ins w:id="254" w:author="Mallku Caballero" w:date="2022-02-04T12:06:00Z">
        <w:r>
          <w:rPr>
            <w:lang w:val="en-GB"/>
          </w:rPr>
          <w:t xml:space="preserve"> may be used to retrieve information from sensors located in a barn, to monitor the well</w:t>
        </w:r>
      </w:ins>
      <w:ins w:id="255" w:author="Mallku Caballero" w:date="2022-02-04T12:07:00Z">
        <w:r>
          <w:rPr>
            <w:lang w:val="en-GB"/>
          </w:rPr>
          <w:t xml:space="preserve">being of </w:t>
        </w:r>
        <w:r w:rsidR="00E65346">
          <w:rPr>
            <w:lang w:val="en-GB"/>
          </w:rPr>
          <w:t>animals</w:t>
        </w:r>
      </w:ins>
      <w:ins w:id="256" w:author="Mallku Caballero" w:date="2022-02-04T12:08:00Z">
        <w:r w:rsidR="00E65346">
          <w:rPr>
            <w:lang w:val="en-GB"/>
          </w:rPr>
          <w:t xml:space="preserve"> using information such as temperature, </w:t>
        </w:r>
      </w:ins>
      <w:ins w:id="257" w:author="Mallku Caballero" w:date="2022-02-04T12:09:00Z">
        <w:r w:rsidR="00E65346">
          <w:rPr>
            <w:lang w:val="en-GB"/>
          </w:rPr>
          <w:t xml:space="preserve">light, </w:t>
        </w:r>
      </w:ins>
      <w:ins w:id="258" w:author="Mallku Caballero" w:date="2022-02-04T12:08:00Z">
        <w:r w:rsidR="00E65346">
          <w:rPr>
            <w:lang w:val="en-GB"/>
          </w:rPr>
          <w:t xml:space="preserve">noise levels, </w:t>
        </w:r>
      </w:ins>
      <w:ins w:id="259" w:author="Mallku Caballero" w:date="2022-02-04T12:09:00Z">
        <w:r w:rsidR="00E65346">
          <w:rPr>
            <w:lang w:val="en-GB"/>
          </w:rPr>
          <w:t>etc.</w:t>
        </w:r>
      </w:ins>
    </w:p>
    <w:p w14:paraId="72CAF595" w14:textId="52176164" w:rsidR="00E65346" w:rsidRDefault="00E65346" w:rsidP="00AC1840">
      <w:pPr>
        <w:pStyle w:val="PlainText"/>
        <w:ind w:right="1127"/>
        <w:rPr>
          <w:ins w:id="260" w:author="Mallku Caballero" w:date="2022-02-04T12:10:00Z"/>
          <w:lang w:val="en-GB"/>
        </w:rPr>
      </w:pPr>
    </w:p>
    <w:p w14:paraId="6600151D" w14:textId="68CC48E7" w:rsidR="00E65346" w:rsidRDefault="00E65346" w:rsidP="00AC1840">
      <w:pPr>
        <w:pStyle w:val="PlainText"/>
        <w:ind w:right="1127"/>
        <w:rPr>
          <w:ins w:id="261" w:author="Mallku Caballero" w:date="2022-02-04T12:05:00Z"/>
          <w:lang w:val="en-GB"/>
        </w:rPr>
      </w:pPr>
      <w:ins w:id="262" w:author="Mallku Caballero" w:date="2022-02-04T12:10:00Z">
        <w:r>
          <w:rPr>
            <w:lang w:val="en-GB"/>
          </w:rPr>
          <w:t xml:space="preserve">An animal monitoring system might combine such sensor data with behavioural analysis </w:t>
        </w:r>
      </w:ins>
      <w:ins w:id="263" w:author="Mallku Caballero" w:date="2022-02-04T12:12:00Z">
        <w:r>
          <w:rPr>
            <w:lang w:val="en-GB"/>
          </w:rPr>
          <w:t>to alert farmers on unusual conditions.</w:t>
        </w:r>
      </w:ins>
      <w:ins w:id="264" w:author="Mallku Caballero" w:date="2022-02-04T12:10:00Z">
        <w:r>
          <w:rPr>
            <w:lang w:val="en-GB"/>
          </w:rPr>
          <w:t xml:space="preserve"> </w:t>
        </w:r>
      </w:ins>
    </w:p>
    <w:p w14:paraId="5413247F" w14:textId="554BBE33" w:rsidR="00812CE3" w:rsidDel="00E65346" w:rsidRDefault="00890EEC" w:rsidP="00AC1840">
      <w:pPr>
        <w:pStyle w:val="PlainText"/>
        <w:ind w:right="1127"/>
        <w:rPr>
          <w:ins w:id="265" w:author="javier siscart" w:date="2022-02-02T09:16:00Z"/>
          <w:del w:id="266" w:author="Mallku Caballero" w:date="2022-02-04T12:08:00Z"/>
          <w:lang w:val="en-GB"/>
        </w:rPr>
      </w:pPr>
      <w:ins w:id="267" w:author="javier siscart" w:date="2022-02-03T07:42:00Z">
        <w:del w:id="268" w:author="Mallku Caballero" w:date="2022-02-04T12:08:00Z">
          <w:r w:rsidDel="00E65346">
            <w:rPr>
              <w:lang w:val="en-GB"/>
            </w:rPr>
            <w:delText xml:space="preserve">  </w:delText>
          </w:r>
        </w:del>
      </w:ins>
    </w:p>
    <w:p w14:paraId="7D6C04E2" w14:textId="77777777" w:rsidR="00812CE3" w:rsidRDefault="00812CE3">
      <w:pPr>
        <w:pStyle w:val="PlainText"/>
        <w:ind w:right="1127"/>
        <w:rPr>
          <w:lang w:val="en-GB"/>
        </w:rPr>
      </w:pPr>
    </w:p>
    <w:p w14:paraId="34044FC2" w14:textId="77777777" w:rsidR="00812CE3" w:rsidRDefault="00812CE3">
      <w:pPr>
        <w:pStyle w:val="PlainText"/>
        <w:ind w:left="0" w:right="1127"/>
        <w:rPr>
          <w:lang w:val="en-GB"/>
        </w:rPr>
      </w:pPr>
    </w:p>
    <w:p w14:paraId="2474907B" w14:textId="77777777" w:rsidR="00812CE3" w:rsidRDefault="00890EEC">
      <w:pPr>
        <w:pStyle w:val="Heading1"/>
        <w:ind w:right="1127"/>
        <w:rPr>
          <w:lang w:val="en-GB"/>
        </w:rPr>
      </w:pPr>
      <w:bookmarkStart w:id="269" w:name="_Toc86234743"/>
      <w:bookmarkStart w:id="270" w:name="_Toc94869546"/>
      <w:r>
        <w:rPr>
          <w:lang w:val="en-GB"/>
        </w:rPr>
        <w:t xml:space="preserve">Service Template </w:t>
      </w:r>
      <w:bookmarkEnd w:id="269"/>
      <w:del w:id="271" w:author="javier siscart" w:date="2022-02-03T08:56:00Z">
        <w:r>
          <w:rPr>
            <w:lang w:val="en-GB"/>
          </w:rPr>
          <w:delText>Functions</w:delText>
        </w:r>
      </w:del>
      <w:ins w:id="272" w:author="javier siscart" w:date="2022-02-03T08:56:00Z">
        <w:r>
          <w:rPr>
            <w:lang w:val="en-GB"/>
          </w:rPr>
          <w:t>structure</w:t>
        </w:r>
      </w:ins>
      <w:bookmarkEnd w:id="270"/>
    </w:p>
    <w:p w14:paraId="26D791B5" w14:textId="77777777" w:rsidR="00812CE3" w:rsidRDefault="00812CE3">
      <w:pPr>
        <w:pStyle w:val="PlainText"/>
        <w:ind w:right="1127"/>
        <w:rPr>
          <w:lang w:val="en-GB"/>
        </w:rPr>
      </w:pPr>
    </w:p>
    <w:p w14:paraId="36FD8A1F" w14:textId="77777777" w:rsidR="00812CE3" w:rsidRDefault="00890EEC">
      <w:pPr>
        <w:pStyle w:val="PlainText"/>
        <w:ind w:right="1127"/>
        <w:rPr>
          <w:del w:id="273" w:author="javier siscart" w:date="2022-02-03T08:14:00Z"/>
          <w:lang w:val="en-GB"/>
        </w:rPr>
      </w:pPr>
      <w:del w:id="274" w:author="javier siscart" w:date="2022-02-03T08:14:00Z">
        <w:r>
          <w:rPr>
            <w:lang w:val="en-GB"/>
          </w:rPr>
          <w:delText xml:space="preserve">This section provides a very high-level summary of the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functions:</w:delText>
        </w:r>
      </w:del>
    </w:p>
    <w:p w14:paraId="37A89809" w14:textId="77777777" w:rsidR="00812CE3" w:rsidRDefault="00812CE3">
      <w:pPr>
        <w:pStyle w:val="PlainText"/>
        <w:ind w:right="1127"/>
        <w:rPr>
          <w:del w:id="275" w:author="javier siscart" w:date="2022-02-03T08:14:00Z"/>
          <w:lang w:val="en-GB"/>
        </w:rPr>
      </w:pPr>
    </w:p>
    <w:p w14:paraId="59DD63C4" w14:textId="77777777" w:rsidR="00812CE3" w:rsidRDefault="00890EEC">
      <w:pPr>
        <w:pStyle w:val="PlainText"/>
        <w:ind w:right="1127"/>
        <w:rPr>
          <w:del w:id="276" w:author="javier siscart" w:date="2022-02-03T08:14:00Z"/>
          <w:lang w:val="en-GB"/>
        </w:rPr>
      </w:pPr>
      <w:del w:id="277" w:author="javier siscart" w:date="2022-02-03T08:14:00Z">
        <w:r>
          <w:fldChar w:fldCharType="begin"/>
        </w:r>
        <w:r>
          <w:delInstrText>REF _Ref75422933 \h</w:delInstrText>
        </w:r>
        <w:r>
          <w:fldChar w:fldCharType="separate"/>
        </w:r>
        <w:r>
          <w:delText>Error: no se encontró el origen de la referencia</w:delText>
        </w:r>
        <w:r>
          <w:fldChar w:fldCharType="end"/>
        </w:r>
      </w:del>
    </w:p>
    <w:p w14:paraId="1D492F85" w14:textId="77777777" w:rsidR="00812CE3" w:rsidRDefault="00890EEC">
      <w:pPr>
        <w:pStyle w:val="PlainText"/>
        <w:ind w:right="1127"/>
        <w:rPr>
          <w:del w:id="278" w:author="javier siscart" w:date="2022-02-03T08:14:00Z"/>
          <w:lang w:val="en-GB"/>
        </w:rPr>
      </w:pPr>
      <w:del w:id="279" w:author="javier siscart" w:date="2022-02-03T08:14:00Z">
        <w:r>
          <w:rPr>
            <w:lang w:val="en-GB"/>
          </w:rPr>
          <w:delText xml:space="preserve">    </w:delText>
        </w:r>
        <w:r>
          <w:rPr>
            <w:lang w:val="en-GB"/>
          </w:rPr>
          <w:fldChar w:fldCharType="begin"/>
        </w:r>
        <w:r>
          <w:rPr>
            <w:lang w:val="en-GB"/>
          </w:rPr>
          <w:delInstrText>REF _Ref75422935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1BB0C893" w14:textId="77777777" w:rsidR="00812CE3" w:rsidRDefault="00890EEC">
      <w:pPr>
        <w:pStyle w:val="PlainText"/>
        <w:ind w:right="1127"/>
        <w:rPr>
          <w:del w:id="280" w:author="javier siscart" w:date="2022-02-03T08:14:00Z"/>
          <w:lang w:val="en-GB"/>
        </w:rPr>
      </w:pPr>
      <w:del w:id="281" w:author="javier siscart" w:date="2022-02-03T08:14:00Z">
        <w:r>
          <w:rPr>
            <w:lang w:val="en-GB"/>
          </w:rPr>
          <w:delText xml:space="preserve">    </w:delText>
        </w:r>
        <w:r>
          <w:rPr>
            <w:lang w:val="en-GB"/>
          </w:rPr>
          <w:fldChar w:fldCharType="begin"/>
        </w:r>
        <w:r>
          <w:rPr>
            <w:lang w:val="en-GB"/>
          </w:rPr>
          <w:delInstrText>REF _Ref75422938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680B7F46" w14:textId="77777777" w:rsidR="00812CE3" w:rsidRDefault="00890EEC">
      <w:pPr>
        <w:pStyle w:val="PlainText"/>
        <w:ind w:right="1127"/>
        <w:rPr>
          <w:del w:id="282" w:author="javier siscart" w:date="2022-02-03T08:14:00Z"/>
          <w:lang w:val="en-GB"/>
        </w:rPr>
      </w:pPr>
      <w:del w:id="283" w:author="javier siscart" w:date="2022-02-03T08:14:00Z">
        <w:r>
          <w:rPr>
            <w:lang w:val="en-GB"/>
          </w:rPr>
          <w:delText xml:space="preserve">    </w:delText>
        </w:r>
        <w:r>
          <w:rPr>
            <w:lang w:val="en-GB"/>
          </w:rPr>
          <w:fldChar w:fldCharType="begin"/>
        </w:r>
        <w:r>
          <w:rPr>
            <w:lang w:val="en-GB"/>
          </w:rPr>
          <w:delInstrText>REF _Ref80607954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1C1E9266" w14:textId="77777777" w:rsidR="00812CE3" w:rsidRDefault="00890EEC">
      <w:pPr>
        <w:pStyle w:val="PlainText"/>
        <w:ind w:right="1127"/>
        <w:rPr>
          <w:del w:id="284" w:author="javier siscart" w:date="2022-02-03T08:14:00Z"/>
          <w:lang w:val="en-GB"/>
        </w:rPr>
      </w:pPr>
      <w:del w:id="285" w:author="javier siscart" w:date="2022-02-03T08:14:00Z">
        <w:r>
          <w:fldChar w:fldCharType="begin"/>
        </w:r>
        <w:r>
          <w:delInstrText>REF _Ref80624725 \h</w:delInstrText>
        </w:r>
        <w:r>
          <w:fldChar w:fldCharType="separate"/>
        </w:r>
        <w:r>
          <w:delText>Error: no se encontró el origen de la referencia</w:delText>
        </w:r>
        <w:r>
          <w:fldChar w:fldCharType="end"/>
        </w:r>
      </w:del>
    </w:p>
    <w:p w14:paraId="5BE31118" w14:textId="77777777" w:rsidR="00812CE3" w:rsidRDefault="00890EEC">
      <w:pPr>
        <w:pStyle w:val="PlainText"/>
        <w:ind w:right="1127"/>
        <w:rPr>
          <w:del w:id="286" w:author="javier siscart" w:date="2022-02-03T08:14:00Z"/>
          <w:lang w:val="en-GB"/>
        </w:rPr>
      </w:pPr>
      <w:del w:id="287" w:author="javier siscart" w:date="2022-02-03T08:14:00Z">
        <w:r>
          <w:rPr>
            <w:lang w:val="en-GB"/>
          </w:rPr>
          <w:delText xml:space="preserve">    </w:delText>
        </w:r>
        <w:r>
          <w:rPr>
            <w:lang w:val="en-GB"/>
          </w:rPr>
          <w:fldChar w:fldCharType="begin"/>
        </w:r>
        <w:r>
          <w:rPr>
            <w:lang w:val="en-GB"/>
          </w:rPr>
          <w:delInstrText>REF _Ref80624727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3113AED8" w14:textId="77777777" w:rsidR="00812CE3" w:rsidRDefault="00890EEC">
      <w:pPr>
        <w:pStyle w:val="PlainText"/>
        <w:ind w:right="1127"/>
        <w:rPr>
          <w:del w:id="288" w:author="javier siscart" w:date="2022-02-03T08:14:00Z"/>
          <w:lang w:val="en-GB"/>
        </w:rPr>
      </w:pPr>
      <w:del w:id="289" w:author="javier siscart" w:date="2022-02-03T08:14:00Z">
        <w:r>
          <w:rPr>
            <w:lang w:val="en-GB"/>
          </w:rPr>
          <w:delText xml:space="preserve">    </w:delText>
        </w:r>
        <w:r>
          <w:rPr>
            <w:lang w:val="en-GB"/>
          </w:rPr>
          <w:fldChar w:fldCharType="begin"/>
        </w:r>
        <w:r>
          <w:rPr>
            <w:lang w:val="en-GB"/>
          </w:rPr>
          <w:delInstrText>REF _Ref80624729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5B27683D" w14:textId="77777777" w:rsidR="00812CE3" w:rsidRDefault="00890EEC">
      <w:pPr>
        <w:pStyle w:val="PlainText"/>
        <w:ind w:right="1127"/>
        <w:rPr>
          <w:del w:id="290" w:author="javier siscart" w:date="2022-02-03T08:14:00Z"/>
          <w:lang w:val="en-GB"/>
        </w:rPr>
      </w:pPr>
      <w:del w:id="291" w:author="javier siscart" w:date="2022-02-03T08:14:00Z">
        <w:r>
          <w:fldChar w:fldCharType="begin"/>
        </w:r>
        <w:r>
          <w:delInstrText>REF _Ref75422940 \h</w:delInstrText>
        </w:r>
        <w:r>
          <w:fldChar w:fldCharType="separate"/>
        </w:r>
        <w:r>
          <w:delText>Error: no se encontró el origen de la referencia</w:delText>
        </w:r>
        <w:r>
          <w:fldChar w:fldCharType="end"/>
        </w:r>
      </w:del>
    </w:p>
    <w:p w14:paraId="11D6C8D9" w14:textId="77777777" w:rsidR="00812CE3" w:rsidRDefault="00890EEC">
      <w:pPr>
        <w:pStyle w:val="PlainText"/>
        <w:ind w:right="1127"/>
        <w:rPr>
          <w:del w:id="292" w:author="javier siscart" w:date="2022-02-03T08:14:00Z"/>
          <w:lang w:val="en-GB"/>
        </w:rPr>
      </w:pPr>
      <w:del w:id="293" w:author="javier siscart" w:date="2022-02-03T08:14:00Z">
        <w:r>
          <w:rPr>
            <w:lang w:val="en-GB"/>
          </w:rPr>
          <w:delText xml:space="preserve">    </w:delText>
        </w:r>
        <w:r>
          <w:rPr>
            <w:lang w:val="en-GB"/>
          </w:rPr>
          <w:fldChar w:fldCharType="begin"/>
        </w:r>
        <w:r>
          <w:rPr>
            <w:lang w:val="en-GB"/>
          </w:rPr>
          <w:delInstrText>REF _Ref75422942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77E3FAC1" w14:textId="77777777" w:rsidR="00812CE3" w:rsidRDefault="00890EEC">
      <w:pPr>
        <w:pStyle w:val="PlainText"/>
        <w:ind w:right="1127"/>
        <w:rPr>
          <w:del w:id="294" w:author="javier siscart" w:date="2022-02-03T08:14:00Z"/>
          <w:lang w:val="en-GB"/>
        </w:rPr>
      </w:pPr>
      <w:del w:id="295" w:author="javier siscart" w:date="2022-02-03T08:14:00Z">
        <w:r>
          <w:fldChar w:fldCharType="begin"/>
        </w:r>
        <w:r>
          <w:delInstrText>REF _Ref75422945 \h</w:delInstrText>
        </w:r>
        <w:r>
          <w:fldChar w:fldCharType="separate"/>
        </w:r>
        <w:r>
          <w:delText>Error: no se encontró el origen de la referencia</w:delText>
        </w:r>
        <w:r>
          <w:fldChar w:fldCharType="end"/>
        </w:r>
      </w:del>
    </w:p>
    <w:p w14:paraId="0017BAB9" w14:textId="77777777" w:rsidR="00812CE3" w:rsidRDefault="00890EEC">
      <w:pPr>
        <w:pStyle w:val="PlainText"/>
        <w:ind w:right="1127"/>
        <w:rPr>
          <w:del w:id="296" w:author="javier siscart" w:date="2022-02-03T08:14:00Z"/>
          <w:lang w:val="en-GB"/>
        </w:rPr>
      </w:pPr>
      <w:del w:id="297" w:author="javier siscart" w:date="2022-02-03T08:14:00Z">
        <w:r>
          <w:rPr>
            <w:lang w:val="en-GB"/>
          </w:rPr>
          <w:delText xml:space="preserve">    </w:delText>
        </w:r>
        <w:r>
          <w:rPr>
            <w:lang w:val="en-GB"/>
          </w:rPr>
          <w:fldChar w:fldCharType="begin"/>
        </w:r>
        <w:r>
          <w:rPr>
            <w:lang w:val="en-GB"/>
          </w:rPr>
          <w:delInstrText>REF _Ref80686059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29630162" w14:textId="77777777" w:rsidR="00812CE3" w:rsidRDefault="00890EEC">
      <w:pPr>
        <w:pStyle w:val="PlainText"/>
        <w:ind w:right="1127"/>
        <w:rPr>
          <w:del w:id="298" w:author="javier siscart" w:date="2022-02-03T08:14:00Z"/>
          <w:lang w:val="en-GB"/>
        </w:rPr>
      </w:pPr>
      <w:del w:id="299" w:author="javier siscart" w:date="2022-02-03T08:14:00Z">
        <w:r>
          <w:rPr>
            <w:lang w:val="en-GB"/>
          </w:rPr>
          <w:delText xml:space="preserve">    </w:delText>
        </w:r>
        <w:r>
          <w:rPr>
            <w:lang w:val="en-GB"/>
          </w:rPr>
          <w:fldChar w:fldCharType="begin"/>
        </w:r>
        <w:r>
          <w:rPr>
            <w:lang w:val="en-GB"/>
          </w:rPr>
          <w:delInstrText>REF _Ref75422949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5638CC97" w14:textId="77777777" w:rsidR="00812CE3" w:rsidRDefault="00890EEC">
      <w:pPr>
        <w:pStyle w:val="PlainText"/>
        <w:ind w:right="1127"/>
        <w:rPr>
          <w:del w:id="300" w:author="javier siscart" w:date="2022-02-03T08:14:00Z"/>
          <w:lang w:val="en-GB"/>
        </w:rPr>
      </w:pPr>
      <w:del w:id="301" w:author="javier siscart" w:date="2022-02-03T08:14:00Z">
        <w:r>
          <w:fldChar w:fldCharType="begin"/>
        </w:r>
        <w:r>
          <w:delInstrText>REF _Ref75422953 \h</w:delInstrText>
        </w:r>
        <w:r>
          <w:fldChar w:fldCharType="separate"/>
        </w:r>
        <w:r>
          <w:delText>Error: no se encontró el origen de la referencia</w:delText>
        </w:r>
        <w:r>
          <w:fldChar w:fldCharType="end"/>
        </w:r>
      </w:del>
    </w:p>
    <w:p w14:paraId="5C0DA8FA" w14:textId="77777777" w:rsidR="00812CE3" w:rsidRDefault="00890EEC">
      <w:pPr>
        <w:pStyle w:val="PlainText"/>
        <w:ind w:right="1127"/>
        <w:rPr>
          <w:del w:id="302" w:author="javier siscart" w:date="2022-02-03T08:14:00Z"/>
          <w:lang w:val="en-GB"/>
        </w:rPr>
      </w:pPr>
      <w:del w:id="303" w:author="javier siscart" w:date="2022-02-03T08:14:00Z">
        <w:r>
          <w:rPr>
            <w:lang w:val="en-GB"/>
          </w:rPr>
          <w:delText xml:space="preserve">    </w:delText>
        </w:r>
        <w:r>
          <w:rPr>
            <w:lang w:val="en-GB"/>
          </w:rPr>
          <w:fldChar w:fldCharType="begin"/>
        </w:r>
        <w:r>
          <w:rPr>
            <w:lang w:val="en-GB"/>
          </w:rPr>
          <w:delInstrText>REF _Ref75422958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13185CC9" w14:textId="77777777" w:rsidR="00812CE3" w:rsidRDefault="00890EEC">
      <w:pPr>
        <w:pStyle w:val="PlainText"/>
        <w:ind w:right="1127"/>
        <w:rPr>
          <w:del w:id="304" w:author="javier siscart" w:date="2022-02-03T08:14:00Z"/>
          <w:lang w:val="en-GB"/>
        </w:rPr>
      </w:pPr>
      <w:del w:id="305" w:author="javier siscart" w:date="2022-02-03T08:14:00Z">
        <w:r>
          <w:rPr>
            <w:lang w:val="en-GB"/>
          </w:rPr>
          <w:delText xml:space="preserve">    </w:delText>
        </w:r>
        <w:r>
          <w:rPr>
            <w:lang w:val="en-GB"/>
          </w:rPr>
          <w:fldChar w:fldCharType="begin"/>
        </w:r>
        <w:r>
          <w:rPr>
            <w:lang w:val="en-GB"/>
          </w:rPr>
          <w:delInstrText>REF _Ref75422963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28AC35F5" w14:textId="77777777" w:rsidR="00812CE3" w:rsidRDefault="00890EEC">
      <w:pPr>
        <w:pStyle w:val="PlainText"/>
        <w:ind w:right="1127"/>
        <w:rPr>
          <w:del w:id="306" w:author="javier siscart" w:date="2022-02-03T08:14:00Z"/>
          <w:lang w:val="en-GB"/>
        </w:rPr>
      </w:pPr>
      <w:del w:id="307" w:author="javier siscart" w:date="2022-02-03T08:14:00Z">
        <w:r>
          <w:rPr>
            <w:lang w:val="en-GB"/>
          </w:rPr>
          <w:delText xml:space="preserve">    </w:delText>
        </w:r>
        <w:r>
          <w:rPr>
            <w:lang w:val="en-GB"/>
          </w:rPr>
          <w:fldChar w:fldCharType="begin"/>
        </w:r>
        <w:r>
          <w:rPr>
            <w:lang w:val="en-GB"/>
          </w:rPr>
          <w:delInstrText>REF _Ref75423860 \h</w:delInstrText>
        </w:r>
        <w:r>
          <w:rPr>
            <w:lang w:val="en-GB"/>
          </w:rPr>
        </w:r>
        <w:r>
          <w:rPr>
            <w:lang w:val="en-GB"/>
          </w:rPr>
          <w:fldChar w:fldCharType="separate"/>
        </w:r>
        <w:r>
          <w:rPr>
            <w:lang w:val="en-GB"/>
          </w:rPr>
          <w:delText>Error: no se encontró el origen de la referencia</w:delText>
        </w:r>
        <w:r>
          <w:rPr>
            <w:lang w:val="en-GB"/>
          </w:rPr>
          <w:fldChar w:fldCharType="end"/>
        </w:r>
      </w:del>
    </w:p>
    <w:p w14:paraId="719EAE8D" w14:textId="26F4AA63" w:rsidR="00812CE3" w:rsidRDefault="00890EEC">
      <w:pPr>
        <w:pStyle w:val="PlainText"/>
        <w:ind w:right="1127"/>
        <w:rPr>
          <w:ins w:id="308" w:author="javier siscart" w:date="2022-02-03T08:14:00Z"/>
          <w:lang w:val="en-GB"/>
        </w:rPr>
      </w:pPr>
      <w:ins w:id="309" w:author="javier siscart" w:date="2022-02-03T08:14:00Z">
        <w:r>
          <w:rPr>
            <w:lang w:val="en-GB"/>
          </w:rPr>
          <w:t xml:space="preserve">The template is divided into two endpoints. One to </w:t>
        </w:r>
        <w:del w:id="310" w:author="Mallku Caballero" w:date="2022-02-04T11:55:00Z">
          <w:r w:rsidDel="00EB5DF4">
            <w:rPr>
              <w:lang w:val="en-GB"/>
            </w:rPr>
            <w:delText>prive</w:delText>
          </w:r>
        </w:del>
      </w:ins>
      <w:ins w:id="311" w:author="Mallku Caballero" w:date="2022-02-04T11:55:00Z">
        <w:r w:rsidR="00EB5DF4">
          <w:rPr>
            <w:lang w:val="en-GB"/>
          </w:rPr>
          <w:t>retrieve</w:t>
        </w:r>
      </w:ins>
      <w:ins w:id="312" w:author="javier siscart" w:date="2022-02-03T08:14:00Z">
        <w:r>
          <w:rPr>
            <w:lang w:val="en-GB"/>
          </w:rPr>
          <w:t xml:space="preserve"> the data and another two show the </w:t>
        </w:r>
        <w:del w:id="313" w:author="Mallku Caballero" w:date="2022-02-04T11:55:00Z">
          <w:r w:rsidDel="00EB5DF4">
            <w:rPr>
              <w:lang w:val="en-GB"/>
            </w:rPr>
            <w:delText>data</w:delText>
          </w:r>
        </w:del>
      </w:ins>
      <w:ins w:id="314" w:author="Mallku Caballero" w:date="2022-02-04T11:55:00Z">
        <w:r w:rsidR="00EB5DF4">
          <w:rPr>
            <w:lang w:val="en-GB"/>
          </w:rPr>
          <w:t>available measurements</w:t>
        </w:r>
      </w:ins>
      <w:ins w:id="315" w:author="javier siscart" w:date="2022-02-03T08:14:00Z">
        <w:r>
          <w:rPr>
            <w:lang w:val="en-GB"/>
          </w:rPr>
          <w:t xml:space="preserve"> </w:t>
        </w:r>
      </w:ins>
      <w:ins w:id="316" w:author="Mallku Caballero" w:date="2022-02-04T11:55:00Z">
        <w:r w:rsidR="00EB5DF4">
          <w:rPr>
            <w:lang w:val="en-GB"/>
          </w:rPr>
          <w:t>(</w:t>
        </w:r>
      </w:ins>
      <w:ins w:id="317" w:author="javier siscart" w:date="2022-02-03T08:14:00Z">
        <w:r>
          <w:rPr>
            <w:lang w:val="en-GB"/>
          </w:rPr>
          <w:t>capabilities</w:t>
        </w:r>
      </w:ins>
      <w:ins w:id="318" w:author="Mallku Caballero" w:date="2022-02-04T11:55:00Z">
        <w:r w:rsidR="00EB5DF4">
          <w:rPr>
            <w:lang w:val="en-GB"/>
          </w:rPr>
          <w:t>)</w:t>
        </w:r>
      </w:ins>
      <w:ins w:id="319" w:author="javier siscart" w:date="2022-02-03T08:14:00Z">
        <w:r>
          <w:rPr>
            <w:lang w:val="en-GB"/>
          </w:rPr>
          <w:t>.</w:t>
        </w:r>
      </w:ins>
    </w:p>
    <w:p w14:paraId="6F9B3A0D" w14:textId="77777777" w:rsidR="00812CE3" w:rsidRDefault="00812CE3">
      <w:pPr>
        <w:pStyle w:val="PlainText"/>
        <w:ind w:right="1127"/>
        <w:rPr>
          <w:ins w:id="320" w:author="javier siscart" w:date="2022-02-03T08:14:00Z"/>
          <w:lang w:val="en-GB"/>
        </w:rPr>
      </w:pPr>
    </w:p>
    <w:p w14:paraId="310EF50B" w14:textId="5B89B09D" w:rsidR="00812CE3" w:rsidRDefault="00890EEC">
      <w:pPr>
        <w:pStyle w:val="PlainText"/>
        <w:ind w:right="1127"/>
        <w:rPr>
          <w:ins w:id="321" w:author="javier siscart" w:date="2022-02-03T08:14:00Z"/>
          <w:lang w:val="en-GB"/>
        </w:rPr>
      </w:pPr>
      <w:ins w:id="322" w:author="javier siscart" w:date="2022-02-03T08:14:00Z">
        <w:r>
          <w:rPr>
            <w:lang w:val="en-GB"/>
          </w:rPr>
          <w:t xml:space="preserve">The data endpoint is used to get the measures within a boundary region, provided in time series and during a time </w:t>
        </w:r>
        <w:del w:id="323" w:author="Mallku Caballero" w:date="2022-02-04T11:55:00Z">
          <w:r w:rsidDel="00EB5DF4">
            <w:rPr>
              <w:lang w:val="en-GB"/>
            </w:rPr>
            <w:delText>frame</w:delText>
          </w:r>
        </w:del>
      </w:ins>
      <w:ins w:id="324" w:author="Mallku Caballero" w:date="2022-02-04T11:55:00Z">
        <w:r w:rsidR="00EB5DF4">
          <w:rPr>
            <w:lang w:val="en-GB"/>
          </w:rPr>
          <w:t>interval</w:t>
        </w:r>
      </w:ins>
      <w:ins w:id="325" w:author="javier siscart" w:date="2022-02-03T08:14:00Z">
        <w:r>
          <w:rPr>
            <w:lang w:val="en-GB"/>
          </w:rPr>
          <w:t xml:space="preserve">. </w:t>
        </w:r>
      </w:ins>
    </w:p>
    <w:p w14:paraId="25DB6543" w14:textId="77777777" w:rsidR="00812CE3" w:rsidRDefault="00812CE3">
      <w:pPr>
        <w:pStyle w:val="PlainText"/>
        <w:ind w:right="1127"/>
        <w:rPr>
          <w:ins w:id="326" w:author="javier siscart" w:date="2022-02-03T08:14:00Z"/>
          <w:lang w:val="en-GB"/>
        </w:rPr>
      </w:pPr>
    </w:p>
    <w:p w14:paraId="6CC89301" w14:textId="5B9D7318" w:rsidR="00812CE3" w:rsidRDefault="00890EEC">
      <w:pPr>
        <w:pStyle w:val="PlainText"/>
        <w:ind w:right="1127"/>
        <w:rPr>
          <w:ins w:id="327" w:author="javier siscart" w:date="2022-02-03T08:14:00Z"/>
          <w:lang w:val="en-GB"/>
        </w:rPr>
      </w:pPr>
      <w:ins w:id="328" w:author="javier siscart" w:date="2022-02-03T08:14:00Z">
        <w:r>
          <w:rPr>
            <w:lang w:val="en-GB"/>
          </w:rPr>
          <w:t xml:space="preserve">For each parameter with available data at the specified boundary, a time series per aggregation is returned. Note that null values </w:t>
        </w:r>
        <w:del w:id="329" w:author="Mallku Caballero" w:date="2022-02-04T11:56:00Z">
          <w:r w:rsidDel="00EB5DF4">
            <w:rPr>
              <w:lang w:val="en-GB"/>
            </w:rPr>
            <w:delText>could</w:delText>
          </w:r>
        </w:del>
      </w:ins>
      <w:ins w:id="330" w:author="Mallku Caballero" w:date="2022-02-04T11:56:00Z">
        <w:r w:rsidR="00EB5DF4">
          <w:rPr>
            <w:lang w:val="en-GB"/>
          </w:rPr>
          <w:t>may</w:t>
        </w:r>
      </w:ins>
      <w:ins w:id="331" w:author="javier siscart" w:date="2022-02-03T08:14:00Z">
        <w:r>
          <w:rPr>
            <w:lang w:val="en-GB"/>
          </w:rPr>
          <w:t xml:space="preserve"> be returned as part of a time series</w:t>
        </w:r>
      </w:ins>
      <w:ins w:id="332" w:author="Mallku Caballero" w:date="2022-02-04T11:56:00Z">
        <w:r w:rsidR="00EB5DF4">
          <w:rPr>
            <w:lang w:val="en-GB"/>
          </w:rPr>
          <w:t xml:space="preserve"> when no measurements are available</w:t>
        </w:r>
      </w:ins>
      <w:ins w:id="333" w:author="javier siscart" w:date="2022-02-03T08:14:00Z">
        <w:r>
          <w:rPr>
            <w:lang w:val="en-GB"/>
          </w:rPr>
          <w:t>.</w:t>
        </w:r>
      </w:ins>
    </w:p>
    <w:p w14:paraId="65BC7B22" w14:textId="77777777" w:rsidR="00812CE3" w:rsidRDefault="00812CE3">
      <w:pPr>
        <w:pStyle w:val="PlainText"/>
        <w:ind w:right="1127"/>
        <w:rPr>
          <w:ins w:id="334" w:author="javier siscart" w:date="2022-02-03T08:14:00Z"/>
          <w:lang w:val="en-GB"/>
        </w:rPr>
      </w:pPr>
    </w:p>
    <w:p w14:paraId="0ACCA53E" w14:textId="503D33FD" w:rsidR="00812CE3" w:rsidRDefault="00890EEC">
      <w:pPr>
        <w:pStyle w:val="PlainText"/>
        <w:ind w:right="1127"/>
        <w:rPr>
          <w:ins w:id="335" w:author="javier siscart" w:date="2022-02-03T08:14:00Z"/>
          <w:lang w:val="en-GB"/>
        </w:rPr>
      </w:pPr>
      <w:ins w:id="336" w:author="javier siscart" w:date="2022-02-03T08:14:00Z">
        <w:r>
          <w:rPr>
            <w:lang w:val="en-GB"/>
          </w:rPr>
          <w:t>Therefore</w:t>
        </w:r>
      </w:ins>
      <w:ins w:id="337" w:author="Mallku Caballero" w:date="2022-02-04T11:53:00Z">
        <w:r w:rsidR="00EB5DF4">
          <w:rPr>
            <w:lang w:val="en-GB"/>
          </w:rPr>
          <w:t>,</w:t>
        </w:r>
      </w:ins>
      <w:ins w:id="338" w:author="javier siscart" w:date="2022-02-03T08:14:00Z">
        <w:r>
          <w:rPr>
            <w:lang w:val="en-GB"/>
          </w:rPr>
          <w:t xml:space="preserve"> those three parameters should be provided in the request, as it is shown below.</w:t>
        </w:r>
      </w:ins>
    </w:p>
    <w:p w14:paraId="67EBDF7D" w14:textId="77777777" w:rsidR="00812CE3" w:rsidRDefault="00812CE3">
      <w:pPr>
        <w:pStyle w:val="PlainText"/>
        <w:ind w:right="1127"/>
        <w:rPr>
          <w:ins w:id="339" w:author="javier siscart" w:date="2022-02-03T08:14:00Z"/>
          <w:lang w:val="en-GB"/>
        </w:rPr>
      </w:pPr>
    </w:p>
    <w:p w14:paraId="5EE99F71" w14:textId="77777777" w:rsidR="00812CE3" w:rsidRDefault="00890EEC">
      <w:pPr>
        <w:pStyle w:val="PlainText"/>
        <w:ind w:right="1127"/>
        <w:rPr>
          <w:ins w:id="340" w:author="javier siscart" w:date="2022-02-03T08:14:00Z"/>
          <w:lang w:val="en-GB"/>
        </w:rPr>
      </w:pPr>
      <w:ins w:id="341" w:author="javier siscart" w:date="2022-02-03T08:14:00Z">
        <w:r>
          <w:rPr>
            <w:lang w:val="en-GB"/>
          </w:rPr>
          <w:t>+--------------------------------------------+</w:t>
        </w:r>
      </w:ins>
    </w:p>
    <w:p w14:paraId="43969482" w14:textId="60A77C56" w:rsidR="00812CE3" w:rsidRDefault="00890EEC">
      <w:pPr>
        <w:pStyle w:val="PlainText"/>
        <w:ind w:right="1127"/>
        <w:rPr>
          <w:ins w:id="342" w:author="javier siscart" w:date="2022-02-03T08:14:00Z"/>
          <w:lang w:val="en-GB"/>
        </w:rPr>
      </w:pPr>
      <w:ins w:id="343" w:author="javier siscart" w:date="2022-02-03T08:14:00Z">
        <w:r>
          <w:rPr>
            <w:lang w:val="en-GB"/>
          </w:rPr>
          <w:t xml:space="preserve">| </w:t>
        </w:r>
        <w:del w:id="344" w:author="Mallku Caballero" w:date="2022-02-04T11:56:00Z">
          <w:r w:rsidDel="00EB5DF4">
            <w:rPr>
              <w:lang w:val="en-GB"/>
            </w:rPr>
            <w:delText>/</w:delText>
          </w:r>
        </w:del>
        <w:r>
          <w:rPr>
            <w:lang w:val="en-GB"/>
          </w:rPr>
          <w:t>data</w:t>
        </w:r>
        <w:del w:id="345" w:author="Mallku Caballero" w:date="2022-02-04T11:56:00Z">
          <w:r w:rsidDel="00EB5DF4">
            <w:rPr>
              <w:lang w:val="en-GB"/>
            </w:rPr>
            <w:tab/>
          </w:r>
          <w:r w:rsidDel="00EB5DF4">
            <w:rPr>
              <w:lang w:val="en-GB"/>
            </w:rPr>
            <w:tab/>
          </w:r>
          <w:r w:rsidDel="00EB5DF4">
            <w:rPr>
              <w:lang w:val="en-GB"/>
            </w:rPr>
            <w:tab/>
          </w:r>
          <w:r w:rsidDel="00EB5DF4">
            <w:rPr>
              <w:lang w:val="en-GB"/>
            </w:rPr>
            <w:tab/>
          </w:r>
          <w:r w:rsidDel="00EB5DF4">
            <w:rPr>
              <w:lang w:val="en-GB"/>
            </w:rPr>
            <w:tab/>
          </w:r>
          <w:r w:rsidDel="00EB5DF4">
            <w:rPr>
              <w:lang w:val="en-GB"/>
            </w:rPr>
            <w:tab/>
          </w:r>
          <w:r w:rsidDel="00EB5DF4">
            <w:rPr>
              <w:lang w:val="en-GB"/>
            </w:rPr>
            <w:tab/>
          </w:r>
        </w:del>
      </w:ins>
      <w:ins w:id="346" w:author="Mallku Caballero" w:date="2022-02-04T11:56:00Z">
        <w:r w:rsidR="00EB5DF4">
          <w:rPr>
            <w:lang w:val="en-GB"/>
          </w:rPr>
          <w:t xml:space="preserve">                                       </w:t>
        </w:r>
      </w:ins>
      <w:ins w:id="347" w:author="javier siscart" w:date="2022-02-03T08:14:00Z">
        <w:r>
          <w:rPr>
            <w:lang w:val="en-GB"/>
          </w:rPr>
          <w:t>|</w:t>
        </w:r>
      </w:ins>
    </w:p>
    <w:p w14:paraId="02CC0CA2" w14:textId="77777777" w:rsidR="00812CE3" w:rsidRDefault="00890EEC">
      <w:pPr>
        <w:pStyle w:val="PlainText"/>
        <w:ind w:right="1127"/>
        <w:rPr>
          <w:ins w:id="348" w:author="javier siscart" w:date="2022-02-03T08:14:00Z"/>
          <w:lang w:val="en-GB"/>
        </w:rPr>
      </w:pPr>
      <w:ins w:id="349" w:author="javier siscart" w:date="2022-02-03T08:14:00Z">
        <w:r>
          <w:rPr>
            <w:lang w:val="en-GB"/>
          </w:rPr>
          <w:t>+-------------+------------------------------+</w:t>
        </w:r>
      </w:ins>
    </w:p>
    <w:p w14:paraId="690D4850" w14:textId="77777777" w:rsidR="00812CE3" w:rsidRDefault="00890EEC">
      <w:pPr>
        <w:pStyle w:val="PlainText"/>
        <w:ind w:right="1127"/>
        <w:rPr>
          <w:ins w:id="350" w:author="javier siscart" w:date="2022-02-03T08:14:00Z"/>
          <w:lang w:val="en-GB"/>
        </w:rPr>
      </w:pPr>
      <w:ins w:id="351" w:author="javier siscart" w:date="2022-02-03T08:14:00Z">
        <w:r>
          <w:rPr>
            <w:lang w:val="en-GB"/>
          </w:rPr>
          <w:t xml:space="preserve">|      Inputs | Boundary           </w:t>
        </w:r>
        <w:r>
          <w:rPr>
            <w:lang w:val="en-GB"/>
          </w:rPr>
          <w:tab/>
        </w:r>
        <w:r>
          <w:rPr>
            <w:lang w:val="en-GB"/>
          </w:rPr>
          <w:tab/>
          <w:t>|</w:t>
        </w:r>
      </w:ins>
    </w:p>
    <w:p w14:paraId="3D9C1E60" w14:textId="77777777" w:rsidR="00812CE3" w:rsidRDefault="00890EEC">
      <w:pPr>
        <w:pStyle w:val="PlainText"/>
        <w:ind w:right="1127"/>
        <w:rPr>
          <w:ins w:id="352" w:author="javier siscart" w:date="2022-02-03T08:14:00Z"/>
          <w:lang w:val="en-GB"/>
        </w:rPr>
      </w:pPr>
      <w:ins w:id="353" w:author="javier siscart" w:date="2022-02-03T08:14:00Z">
        <w:r>
          <w:rPr>
            <w:lang w:val="en-GB"/>
          </w:rPr>
          <w:t>|             | Time interval</w:t>
        </w:r>
        <w:r>
          <w:rPr>
            <w:lang w:val="en-GB"/>
          </w:rPr>
          <w:tab/>
        </w:r>
        <w:r>
          <w:rPr>
            <w:lang w:val="en-GB"/>
          </w:rPr>
          <w:tab/>
        </w:r>
        <w:r>
          <w:rPr>
            <w:lang w:val="en-GB"/>
          </w:rPr>
          <w:tab/>
          <w:t>|</w:t>
        </w:r>
      </w:ins>
    </w:p>
    <w:p w14:paraId="29461647" w14:textId="77777777" w:rsidR="00812CE3" w:rsidRDefault="00890EEC">
      <w:pPr>
        <w:pStyle w:val="PlainText"/>
        <w:ind w:right="1127"/>
        <w:rPr>
          <w:ins w:id="354" w:author="javier siscart" w:date="2022-02-03T08:14:00Z"/>
          <w:lang w:val="en-GB"/>
        </w:rPr>
      </w:pPr>
      <w:ins w:id="355" w:author="javier siscart" w:date="2022-02-03T08:14:00Z">
        <w:r>
          <w:rPr>
            <w:lang w:val="en-GB"/>
          </w:rPr>
          <w:t>|             | Required parameters</w:t>
        </w:r>
        <w:r>
          <w:rPr>
            <w:lang w:val="en-GB"/>
          </w:rPr>
          <w:tab/>
        </w:r>
        <w:r>
          <w:rPr>
            <w:lang w:val="en-GB"/>
          </w:rPr>
          <w:tab/>
          <w:t>|</w:t>
        </w:r>
      </w:ins>
    </w:p>
    <w:p w14:paraId="00D16DA0" w14:textId="77777777" w:rsidR="00812CE3" w:rsidRDefault="00890EEC">
      <w:pPr>
        <w:pStyle w:val="PlainText"/>
        <w:ind w:right="1127"/>
        <w:rPr>
          <w:ins w:id="356" w:author="javier siscart" w:date="2022-02-03T08:14:00Z"/>
          <w:lang w:val="en-GB"/>
        </w:rPr>
      </w:pPr>
      <w:ins w:id="357" w:author="javier siscart" w:date="2022-02-03T08:14:00Z">
        <w:r>
          <w:rPr>
            <w:lang w:val="en-GB"/>
          </w:rPr>
          <w:t>+-------------+------------------------------+</w:t>
        </w:r>
      </w:ins>
    </w:p>
    <w:p w14:paraId="7D673FB4" w14:textId="77777777" w:rsidR="00812CE3" w:rsidRDefault="00890EEC">
      <w:pPr>
        <w:pStyle w:val="PlainText"/>
        <w:ind w:right="1127"/>
        <w:rPr>
          <w:ins w:id="358" w:author="javier siscart" w:date="2022-02-03T08:14:00Z"/>
          <w:lang w:val="en-GB"/>
        </w:rPr>
      </w:pPr>
      <w:ins w:id="359" w:author="javier siscart" w:date="2022-02-03T08:14:00Z">
        <w:r>
          <w:rPr>
            <w:lang w:val="en-GB"/>
          </w:rPr>
          <w:t>|     Outputs | Sensor data available</w:t>
        </w:r>
        <w:r>
          <w:rPr>
            <w:lang w:val="en-GB"/>
          </w:rPr>
          <w:tab/>
        </w:r>
        <w:r>
          <w:rPr>
            <w:lang w:val="en-GB"/>
          </w:rPr>
          <w:tab/>
          <w:t>|</w:t>
        </w:r>
      </w:ins>
    </w:p>
    <w:p w14:paraId="7D03DF83" w14:textId="77777777" w:rsidR="00812CE3" w:rsidRDefault="00890EEC">
      <w:pPr>
        <w:pStyle w:val="PlainText"/>
        <w:ind w:right="1127"/>
        <w:rPr>
          <w:ins w:id="360" w:author="javier siscart" w:date="2022-02-03T08:14:00Z"/>
          <w:lang w:val="en-GB"/>
        </w:rPr>
      </w:pPr>
      <w:ins w:id="361" w:author="javier siscart" w:date="2022-02-03T08:14:00Z">
        <w:r>
          <w:rPr>
            <w:lang w:val="en-GB"/>
          </w:rPr>
          <w:t>+-------------+------------------------------+</w:t>
        </w:r>
      </w:ins>
    </w:p>
    <w:p w14:paraId="18A2AB63" w14:textId="77777777" w:rsidR="00812CE3" w:rsidRDefault="00812CE3">
      <w:pPr>
        <w:pStyle w:val="PlainText"/>
        <w:ind w:right="1127"/>
        <w:rPr>
          <w:ins w:id="362" w:author="javier siscart" w:date="2022-02-03T08:14:00Z"/>
          <w:lang w:val="en-GB"/>
        </w:rPr>
      </w:pPr>
    </w:p>
    <w:p w14:paraId="3395C61D" w14:textId="439545D8" w:rsidR="00812CE3" w:rsidRDefault="00890EEC">
      <w:pPr>
        <w:pStyle w:val="PlainText"/>
        <w:ind w:right="1127"/>
        <w:rPr>
          <w:ins w:id="363" w:author="javier siscart" w:date="2022-02-03T08:14:00Z"/>
          <w:lang w:val="en-GB"/>
        </w:rPr>
      </w:pPr>
      <w:ins w:id="364" w:author="javier siscart" w:date="2022-02-03T08:14:00Z">
        <w:r>
          <w:rPr>
            <w:lang w:val="en-GB"/>
          </w:rPr>
          <w:t xml:space="preserve">On the other hand, the capabilities endpoint contains all the parameters available for each </w:t>
        </w:r>
        <w:r>
          <w:rPr>
            <w:lang w:val="en-GB"/>
          </w:rPr>
          <w:fldChar w:fldCharType="begin"/>
        </w:r>
        <w:r>
          <w:rPr>
            <w:lang w:val="en-GB"/>
          </w:rPr>
          <w:instrText>DOCPROPERTY "template_name"</w:instrText>
        </w:r>
        <w:r>
          <w:rPr>
            <w:lang w:val="en-GB"/>
          </w:rPr>
          <w:fldChar w:fldCharType="separate"/>
        </w:r>
      </w:ins>
      <w:ins w:id="365" w:author="Mallku Caballero" w:date="2022-02-04T12:18:00Z">
        <w:r w:rsidR="00556E94">
          <w:rPr>
            <w:lang w:val="en-GB"/>
          </w:rPr>
          <w:t>sensor_data</w:t>
        </w:r>
      </w:ins>
      <w:ins w:id="366" w:author="javier siscart" w:date="2022-02-03T08:14:00Z">
        <w:r>
          <w:rPr>
            <w:lang w:val="en-GB"/>
          </w:rPr>
          <w:fldChar w:fldCharType="end"/>
        </w:r>
        <w:r>
          <w:rPr>
            <w:lang w:val="en-GB"/>
          </w:rPr>
          <w:t xml:space="preserve"> service implementor. It also contains the aggregations defined for each parameter.</w:t>
        </w:r>
      </w:ins>
    </w:p>
    <w:p w14:paraId="13DE1583" w14:textId="77777777" w:rsidR="00812CE3" w:rsidRDefault="00812CE3">
      <w:pPr>
        <w:pStyle w:val="PlainText"/>
        <w:ind w:right="1127"/>
        <w:rPr>
          <w:ins w:id="367" w:author="javier siscart" w:date="2022-02-03T08:14:00Z"/>
          <w:lang w:val="en-GB"/>
        </w:rPr>
      </w:pPr>
    </w:p>
    <w:p w14:paraId="49EC074C" w14:textId="7D08A622" w:rsidR="00812CE3" w:rsidRDefault="00890EEC">
      <w:pPr>
        <w:pStyle w:val="PlainText"/>
        <w:ind w:right="1127"/>
        <w:rPr>
          <w:ins w:id="368" w:author="javier siscart" w:date="2022-02-03T08:14:00Z"/>
          <w:lang w:val="en-GB"/>
        </w:rPr>
      </w:pPr>
      <w:ins w:id="369" w:author="javier siscart" w:date="2022-02-03T08:14:00Z">
        <w:r>
          <w:rPr>
            <w:lang w:val="en-GB"/>
          </w:rPr>
          <w:t>A query to the capabilities endpoint returns an array of strings representing the parameters supported by the implemento</w:t>
        </w:r>
      </w:ins>
      <w:ins w:id="370" w:author="Mallku Caballero" w:date="2022-02-04T11:58:00Z">
        <w:r w:rsidR="00E4712E">
          <w:rPr>
            <w:lang w:val="en-GB"/>
          </w:rPr>
          <w:t xml:space="preserve">r, given the availability of physical sensors </w:t>
        </w:r>
      </w:ins>
      <w:ins w:id="371" w:author="Mallku Caballero" w:date="2022-02-04T11:59:00Z">
        <w:r w:rsidR="00E4712E">
          <w:rPr>
            <w:lang w:val="en-GB"/>
          </w:rPr>
          <w:t>within the requested boundaries</w:t>
        </w:r>
      </w:ins>
      <w:ins w:id="372" w:author="javier siscart" w:date="2022-02-03T08:14:00Z">
        <w:del w:id="373" w:author="Mallku Caballero" w:date="2022-02-04T11:58:00Z">
          <w:r w:rsidDel="00E4712E">
            <w:rPr>
              <w:lang w:val="en-GB"/>
            </w:rPr>
            <w:delText>r</w:delText>
          </w:r>
        </w:del>
      </w:ins>
      <w:ins w:id="374" w:author="Mallku Caballero" w:date="2022-02-04T12:13:00Z">
        <w:r w:rsidR="009F1C64">
          <w:rPr>
            <w:lang w:val="en-GB"/>
          </w:rPr>
          <w:t>.</w:t>
        </w:r>
      </w:ins>
      <w:ins w:id="375" w:author="javier siscart" w:date="2022-02-03T08:14:00Z">
        <w:del w:id="376" w:author="Mallku Caballero" w:date="2022-02-04T12:13:00Z">
          <w:r w:rsidDel="009F1C64">
            <w:rPr>
              <w:lang w:val="en-GB"/>
            </w:rPr>
            <w:delText>.</w:delText>
          </w:r>
        </w:del>
      </w:ins>
    </w:p>
    <w:p w14:paraId="7EE0DE19" w14:textId="77777777" w:rsidR="00812CE3" w:rsidRDefault="00812CE3">
      <w:pPr>
        <w:pStyle w:val="PlainText"/>
        <w:ind w:right="1127"/>
        <w:rPr>
          <w:ins w:id="377" w:author="javier siscart" w:date="2022-02-03T08:14:00Z"/>
          <w:lang w:val="en-GB"/>
        </w:rPr>
      </w:pPr>
    </w:p>
    <w:p w14:paraId="13B57014" w14:textId="77777777" w:rsidR="00812CE3" w:rsidRDefault="00890EEC">
      <w:pPr>
        <w:pStyle w:val="PlainText"/>
        <w:ind w:right="1127"/>
        <w:rPr>
          <w:ins w:id="378" w:author="javier siscart" w:date="2022-02-03T08:14:00Z"/>
          <w:lang w:val="en-GB"/>
        </w:rPr>
      </w:pPr>
      <w:ins w:id="379" w:author="javier siscart" w:date="2022-02-03T08:14:00Z">
        <w:r>
          <w:rPr>
            <w:lang w:val="en-GB"/>
          </w:rPr>
          <w:t>+--------------------------------------------+</w:t>
        </w:r>
      </w:ins>
    </w:p>
    <w:p w14:paraId="329960A5" w14:textId="6F9302F8" w:rsidR="00812CE3" w:rsidRDefault="00890EEC">
      <w:pPr>
        <w:pStyle w:val="PlainText"/>
        <w:ind w:right="1127"/>
        <w:rPr>
          <w:ins w:id="380" w:author="javier siscart" w:date="2022-02-03T08:14:00Z"/>
          <w:lang w:val="en-GB"/>
        </w:rPr>
      </w:pPr>
      <w:ins w:id="381" w:author="javier siscart" w:date="2022-02-03T08:14:00Z">
        <w:r>
          <w:rPr>
            <w:lang w:val="en-GB"/>
          </w:rPr>
          <w:t xml:space="preserve">| </w:t>
        </w:r>
        <w:del w:id="382" w:author="Mallku Caballero" w:date="2022-02-04T11:56:00Z">
          <w:r w:rsidDel="00EB5DF4">
            <w:rPr>
              <w:lang w:val="en-GB"/>
            </w:rPr>
            <w:delText>/</w:delText>
          </w:r>
        </w:del>
        <w:r>
          <w:rPr>
            <w:lang w:val="en-GB"/>
          </w:rPr>
          <w:t>capabilities</w:t>
        </w:r>
        <w:del w:id="383" w:author="Mallku Caballero" w:date="2022-02-04T11:57:00Z">
          <w:r w:rsidDel="00EB5DF4">
            <w:rPr>
              <w:lang w:val="en-GB"/>
            </w:rPr>
            <w:tab/>
          </w:r>
          <w:r w:rsidDel="00EB5DF4">
            <w:rPr>
              <w:lang w:val="en-GB"/>
            </w:rPr>
            <w:tab/>
          </w:r>
          <w:r w:rsidDel="00EB5DF4">
            <w:rPr>
              <w:lang w:val="en-GB"/>
            </w:rPr>
            <w:tab/>
          </w:r>
          <w:r w:rsidDel="00EB5DF4">
            <w:rPr>
              <w:lang w:val="en-GB"/>
            </w:rPr>
            <w:tab/>
          </w:r>
          <w:r w:rsidDel="00EB5DF4">
            <w:rPr>
              <w:lang w:val="en-GB"/>
            </w:rPr>
            <w:tab/>
          </w:r>
          <w:r w:rsidDel="00EB5DF4">
            <w:rPr>
              <w:lang w:val="en-GB"/>
            </w:rPr>
            <w:tab/>
          </w:r>
        </w:del>
      </w:ins>
      <w:ins w:id="384" w:author="Mallku Caballero" w:date="2022-02-04T11:57:00Z">
        <w:r w:rsidR="00EB5DF4">
          <w:rPr>
            <w:lang w:val="en-GB"/>
          </w:rPr>
          <w:t xml:space="preserve">                               </w:t>
        </w:r>
      </w:ins>
      <w:ins w:id="385" w:author="javier siscart" w:date="2022-02-03T08:14:00Z">
        <w:r>
          <w:rPr>
            <w:lang w:val="en-GB"/>
          </w:rPr>
          <w:t>|</w:t>
        </w:r>
      </w:ins>
    </w:p>
    <w:p w14:paraId="411D6851" w14:textId="77777777" w:rsidR="00812CE3" w:rsidRDefault="00890EEC">
      <w:pPr>
        <w:pStyle w:val="PlainText"/>
        <w:ind w:right="1127"/>
        <w:rPr>
          <w:ins w:id="386" w:author="javier siscart" w:date="2022-02-03T08:14:00Z"/>
          <w:lang w:val="en-GB"/>
        </w:rPr>
      </w:pPr>
      <w:ins w:id="387" w:author="javier siscart" w:date="2022-02-03T08:14:00Z">
        <w:r>
          <w:rPr>
            <w:lang w:val="en-GB"/>
          </w:rPr>
          <w:t>+-------------+------------------------------+</w:t>
        </w:r>
      </w:ins>
    </w:p>
    <w:p w14:paraId="2037C51E" w14:textId="73B5D433" w:rsidR="00812CE3" w:rsidRDefault="00890EEC">
      <w:pPr>
        <w:pStyle w:val="PlainText"/>
        <w:ind w:right="1127"/>
        <w:rPr>
          <w:ins w:id="388" w:author="javier siscart" w:date="2022-02-03T08:14:00Z"/>
          <w:lang w:val="en-GB"/>
        </w:rPr>
      </w:pPr>
      <w:ins w:id="389" w:author="javier siscart" w:date="2022-02-03T08:14:00Z">
        <w:r>
          <w:rPr>
            <w:lang w:val="en-GB"/>
          </w:rPr>
          <w:t xml:space="preserve">|      Inputs | </w:t>
        </w:r>
        <w:del w:id="390" w:author="Mallku Caballero" w:date="2022-02-04T11:58:00Z">
          <w:r w:rsidDel="00E4712E">
            <w:rPr>
              <w:lang w:val="en-GB"/>
            </w:rPr>
            <w:delText>None</w:delText>
          </w:r>
        </w:del>
      </w:ins>
      <w:ins w:id="391" w:author="Mallku Caballero" w:date="2022-02-04T11:58:00Z">
        <w:r w:rsidR="00E4712E">
          <w:rPr>
            <w:lang w:val="en-GB"/>
          </w:rPr>
          <w:t>Boundary</w:t>
        </w:r>
      </w:ins>
      <w:ins w:id="392" w:author="javier siscart" w:date="2022-02-03T08:14:00Z">
        <w:del w:id="393" w:author="Mallku Caballero" w:date="2022-02-04T11:58:00Z">
          <w:r w:rsidDel="00E4712E">
            <w:rPr>
              <w:lang w:val="en-GB"/>
            </w:rPr>
            <w:tab/>
            <w:delText xml:space="preserve">           </w:delText>
          </w:r>
          <w:r w:rsidDel="00E4712E">
            <w:rPr>
              <w:lang w:val="en-GB"/>
            </w:rPr>
            <w:tab/>
          </w:r>
          <w:r w:rsidDel="00E4712E">
            <w:rPr>
              <w:lang w:val="en-GB"/>
            </w:rPr>
            <w:tab/>
          </w:r>
        </w:del>
      </w:ins>
      <w:ins w:id="394" w:author="Mallku Caballero" w:date="2022-02-04T11:58:00Z">
        <w:r w:rsidR="00E4712E">
          <w:rPr>
            <w:lang w:val="en-GB"/>
          </w:rPr>
          <w:t xml:space="preserve">                     </w:t>
        </w:r>
      </w:ins>
      <w:ins w:id="395" w:author="javier siscart" w:date="2022-02-03T08:14:00Z">
        <w:r>
          <w:rPr>
            <w:lang w:val="en-GB"/>
          </w:rPr>
          <w:t>|</w:t>
        </w:r>
      </w:ins>
    </w:p>
    <w:p w14:paraId="1691D3A3" w14:textId="77777777" w:rsidR="00812CE3" w:rsidRDefault="00890EEC">
      <w:pPr>
        <w:pStyle w:val="PlainText"/>
        <w:ind w:right="1127"/>
        <w:rPr>
          <w:ins w:id="396" w:author="javier siscart" w:date="2022-02-03T08:14:00Z"/>
          <w:lang w:val="en-GB"/>
        </w:rPr>
      </w:pPr>
      <w:ins w:id="397" w:author="javier siscart" w:date="2022-02-03T08:14:00Z">
        <w:r>
          <w:rPr>
            <w:lang w:val="en-GB"/>
          </w:rPr>
          <w:t>+-------------+------------------------------+</w:t>
        </w:r>
      </w:ins>
    </w:p>
    <w:p w14:paraId="7370CF7B" w14:textId="77777777" w:rsidR="00812CE3" w:rsidRDefault="00890EEC">
      <w:pPr>
        <w:pStyle w:val="PlainText"/>
        <w:ind w:right="1127"/>
        <w:rPr>
          <w:ins w:id="398" w:author="javier siscart" w:date="2022-02-03T08:14:00Z"/>
          <w:lang w:val="en-GB"/>
        </w:rPr>
      </w:pPr>
      <w:ins w:id="399" w:author="javier siscart" w:date="2022-02-03T08:14:00Z">
        <w:r>
          <w:rPr>
            <w:lang w:val="en-GB"/>
          </w:rPr>
          <w:t>|     Outputs | Supported parameters</w:t>
        </w:r>
        <w:r>
          <w:rPr>
            <w:lang w:val="en-GB"/>
          </w:rPr>
          <w:tab/>
        </w:r>
        <w:r>
          <w:rPr>
            <w:lang w:val="en-GB"/>
          </w:rPr>
          <w:tab/>
          <w:t>|</w:t>
        </w:r>
      </w:ins>
    </w:p>
    <w:p w14:paraId="49D49586" w14:textId="77777777" w:rsidR="00812CE3" w:rsidDel="009F1C64" w:rsidRDefault="00890EEC">
      <w:pPr>
        <w:pStyle w:val="PlainText"/>
        <w:ind w:right="1127"/>
        <w:rPr>
          <w:ins w:id="400" w:author="javier siscart" w:date="2022-02-03T08:14:00Z"/>
          <w:del w:id="401" w:author="Mallku Caballero" w:date="2022-02-04T12:13:00Z"/>
          <w:lang w:val="en-GB"/>
        </w:rPr>
      </w:pPr>
      <w:ins w:id="402" w:author="javier siscart" w:date="2022-02-03T08:14:00Z">
        <w:r>
          <w:rPr>
            <w:lang w:val="en-GB"/>
          </w:rPr>
          <w:t>+-------------+------------------------------+</w:t>
        </w:r>
      </w:ins>
    </w:p>
    <w:p w14:paraId="49F8B3CF" w14:textId="77777777" w:rsidR="009F1C64" w:rsidRDefault="009F1C64" w:rsidP="009F1C64">
      <w:pPr>
        <w:pStyle w:val="PlainText"/>
        <w:ind w:right="1127"/>
        <w:rPr>
          <w:ins w:id="403" w:author="Mallku Caballero" w:date="2022-02-04T12:13:00Z"/>
          <w:lang w:val="en-GB"/>
        </w:rPr>
      </w:pPr>
    </w:p>
    <w:p w14:paraId="136ADF44" w14:textId="77777777" w:rsidR="009F1C64" w:rsidRDefault="009F1C64">
      <w:pPr>
        <w:pStyle w:val="PlainText"/>
        <w:ind w:right="1127"/>
        <w:rPr>
          <w:ins w:id="404" w:author="javier siscart" w:date="2022-02-03T08:14:00Z"/>
          <w:lang w:val="en-GB"/>
        </w:rPr>
      </w:pPr>
    </w:p>
    <w:p w14:paraId="6D4CBEE2" w14:textId="5535759C" w:rsidR="00812CE3" w:rsidRDefault="00890EEC">
      <w:pPr>
        <w:pStyle w:val="PlainText"/>
        <w:ind w:right="1127"/>
        <w:rPr>
          <w:ins w:id="405" w:author="javier siscart" w:date="2022-02-03T08:14:00Z"/>
          <w:lang w:val="en-GB"/>
        </w:rPr>
      </w:pPr>
      <w:ins w:id="406" w:author="javier siscart" w:date="2022-02-03T08:14:00Z">
        <w:r>
          <w:rPr>
            <w:lang w:val="en-GB"/>
          </w:rPr>
          <w:t xml:space="preserve">Please refer to the openAPI </w:t>
        </w:r>
        <w:r>
          <w:rPr>
            <w:lang w:val="en-GB"/>
          </w:rPr>
          <w:fldChar w:fldCharType="begin"/>
        </w:r>
        <w:r>
          <w:rPr>
            <w:lang w:val="en-GB"/>
          </w:rPr>
          <w:instrText>DOCPROPERTY "template_name"</w:instrText>
        </w:r>
        <w:r>
          <w:rPr>
            <w:lang w:val="en-GB"/>
          </w:rPr>
          <w:fldChar w:fldCharType="separate"/>
        </w:r>
      </w:ins>
      <w:ins w:id="407" w:author="Mallku Caballero" w:date="2022-02-04T12:18:00Z">
        <w:r w:rsidR="00556E94">
          <w:rPr>
            <w:lang w:val="en-GB"/>
          </w:rPr>
          <w:t>sensor_data</w:t>
        </w:r>
      </w:ins>
      <w:ins w:id="408" w:author="javier siscart" w:date="2022-02-03T08:14:00Z">
        <w:r>
          <w:rPr>
            <w:lang w:val="en-GB"/>
          </w:rPr>
          <w:fldChar w:fldCharType="end"/>
        </w:r>
        <w:r>
          <w:rPr>
            <w:lang w:val="en-GB"/>
          </w:rPr>
          <w:t xml:space="preserve"> specification for details about data schemas and formats returned by the capabilities endpoint</w:t>
        </w:r>
      </w:ins>
      <w:ins w:id="409" w:author="Mallku Caballero" w:date="2022-02-04T12:14:00Z">
        <w:r w:rsidR="009F1C64">
          <w:rPr>
            <w:lang w:val="en-GB"/>
          </w:rPr>
          <w:t xml:space="preserve">, as well as to ANNEX 1 for a list of normalized measurements that may be offered by a </w:t>
        </w:r>
        <w:r w:rsidR="009F1C64">
          <w:rPr>
            <w:lang w:val="en-GB"/>
          </w:rPr>
          <w:fldChar w:fldCharType="begin"/>
        </w:r>
        <w:r w:rsidR="009F1C64">
          <w:rPr>
            <w:lang w:val="en-GB"/>
          </w:rPr>
          <w:instrText>DOCPROPERTY "template_name"</w:instrText>
        </w:r>
        <w:r w:rsidR="009F1C64">
          <w:rPr>
            <w:lang w:val="en-GB"/>
          </w:rPr>
          <w:fldChar w:fldCharType="separate"/>
        </w:r>
      </w:ins>
      <w:ins w:id="410" w:author="Mallku Caballero" w:date="2022-02-04T12:18:00Z">
        <w:r w:rsidR="00556E94">
          <w:rPr>
            <w:lang w:val="en-GB"/>
          </w:rPr>
          <w:t>sensor_data</w:t>
        </w:r>
      </w:ins>
      <w:ins w:id="411" w:author="Mallku Caballero" w:date="2022-02-04T12:14:00Z">
        <w:r w:rsidR="009F1C64">
          <w:rPr>
            <w:lang w:val="en-GB"/>
          </w:rPr>
          <w:fldChar w:fldCharType="end"/>
        </w:r>
        <w:r w:rsidR="009F1C64">
          <w:rPr>
            <w:lang w:val="en-GB"/>
          </w:rPr>
          <w:t xml:space="preserve"> service.</w:t>
        </w:r>
      </w:ins>
      <w:ins w:id="412" w:author="javier siscart" w:date="2022-02-03T08:14:00Z">
        <w:del w:id="413" w:author="Mallku Caballero" w:date="2022-02-04T12:14:00Z">
          <w:r w:rsidDel="009F1C64">
            <w:rPr>
              <w:lang w:val="en-GB"/>
            </w:rPr>
            <w:delText xml:space="preserve">. </w:delText>
          </w:r>
        </w:del>
      </w:ins>
    </w:p>
    <w:p w14:paraId="3443DF82" w14:textId="77777777" w:rsidR="00812CE3" w:rsidRDefault="00890EEC">
      <w:pPr>
        <w:pStyle w:val="PlainText"/>
        <w:ind w:right="1127"/>
        <w:rPr>
          <w:lang w:val="en-GB"/>
        </w:rPr>
      </w:pPr>
      <w:del w:id="414" w:author="javier siscart" w:date="2022-02-03T08:35:00Z">
        <w:r>
          <w:rPr>
            <w:lang w:val="en-GB"/>
          </w:rPr>
          <w:delText xml:space="preserve">    </w:delText>
        </w:r>
      </w:del>
    </w:p>
    <w:p w14:paraId="2AE25E5C" w14:textId="77777777" w:rsidR="00812CE3" w:rsidRDefault="00890EEC">
      <w:pPr>
        <w:pStyle w:val="PlainText"/>
        <w:ind w:right="1127"/>
        <w:rPr>
          <w:del w:id="415" w:author="javier siscart" w:date="2022-02-03T11:39:00Z"/>
          <w:lang w:val="en-GB"/>
        </w:rPr>
      </w:pPr>
      <w:del w:id="416" w:author="javier siscart" w:date="2022-02-03T11:38:00Z">
        <w:r>
          <w:rPr>
            <w:lang w:val="en-GB"/>
          </w:rPr>
          <w:delText xml:space="preserve">Note that there are no operations to update, create, delete fields. These operations are deliberately excluded from the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template.</w:delText>
        </w:r>
      </w:del>
    </w:p>
    <w:p w14:paraId="494ACAFC" w14:textId="77777777" w:rsidR="00812CE3" w:rsidRDefault="00812CE3">
      <w:pPr>
        <w:pStyle w:val="PlainText"/>
        <w:ind w:right="1127"/>
        <w:rPr>
          <w:del w:id="417" w:author="javier siscart" w:date="2022-02-03T11:39:00Z"/>
          <w:lang w:val="en-GB"/>
        </w:rPr>
      </w:pPr>
    </w:p>
    <w:p w14:paraId="5559FE09" w14:textId="77777777" w:rsidR="00812CE3" w:rsidRDefault="00890EEC">
      <w:pPr>
        <w:pStyle w:val="PlainText"/>
        <w:ind w:right="1127"/>
        <w:rPr>
          <w:del w:id="418" w:author="javier siscart" w:date="2022-02-03T08:41:00Z"/>
          <w:lang w:val="en-GB"/>
        </w:rPr>
      </w:pPr>
      <w:del w:id="419" w:author="javier siscart" w:date="2022-02-03T08:41:00Z">
        <w:r>
          <w:rPr>
            <w:lang w:val="en-GB"/>
          </w:rPr>
          <w:delText xml:space="preserve">Implementations of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are responsible for providing end-user configuration and management tools in their proprietary user interface, such as import from a shapefile, boundary editing in the browser, … Any change generated by these tools must generate an appropriate notification to subscribers (see </w:delText>
        </w:r>
        <w:r>
          <w:rPr>
            <w:lang w:val="en-GB"/>
          </w:rPr>
          <w:fldChar w:fldCharType="begin"/>
        </w:r>
        <w:r>
          <w:rPr>
            <w:lang w:val="en-GB"/>
          </w:rPr>
          <w:delInstrText>REF _Ref75422953 \r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 xml:space="preserve"> </w:delText>
        </w:r>
        <w:r>
          <w:rPr>
            <w:lang w:val="en-GB"/>
          </w:rPr>
          <w:fldChar w:fldCharType="begin"/>
        </w:r>
        <w:r>
          <w:rPr>
            <w:lang w:val="en-GB"/>
          </w:rPr>
          <w:delInstrText>REF _Ref75422953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w:delText>
        </w:r>
      </w:del>
    </w:p>
    <w:p w14:paraId="78738CF6" w14:textId="77777777" w:rsidR="00812CE3" w:rsidRDefault="00812CE3">
      <w:pPr>
        <w:pStyle w:val="PlainText"/>
        <w:ind w:right="1127"/>
        <w:rPr>
          <w:del w:id="420" w:author="javier siscart" w:date="2022-02-03T08:41:00Z"/>
          <w:lang w:val="en-GB"/>
        </w:rPr>
      </w:pPr>
    </w:p>
    <w:p w14:paraId="03F3B694" w14:textId="77777777" w:rsidR="00812CE3" w:rsidRDefault="00890EEC">
      <w:pPr>
        <w:pStyle w:val="PlainText"/>
        <w:ind w:right="1127"/>
        <w:rPr>
          <w:del w:id="421" w:author="javier siscart" w:date="2022-02-03T08:41:00Z"/>
          <w:lang w:val="en-GB"/>
        </w:rPr>
      </w:pPr>
      <w:del w:id="422" w:author="javier siscart" w:date="2022-02-03T08:41:00Z">
        <w:r>
          <w:rPr>
            <w:lang w:val="en-GB"/>
          </w:rPr>
          <w:delText>Fields SHALL NOT be deleted under any condition (by the implementation's management application) so that references held to this field by external consumers remain valid over time. When a field is no longer relevant for new operations, it</w:delText>
        </w:r>
      </w:del>
      <w:del w:id="423" w:author="javier siscart" w:date="2022-02-03T08:36:00Z">
        <w:r>
          <w:rPr>
            <w:lang w:val="en-GB"/>
          </w:rPr>
          <w:delText>'</w:delText>
        </w:r>
      </w:del>
      <w:del w:id="424" w:author="javier siscart" w:date="2022-02-03T08:41:00Z">
        <w:r>
          <w:rPr>
            <w:lang w:val="en-GB"/>
          </w:rPr>
          <w:delText>s archived property will be set to "true". Important note: an archived field can never be modified, including changing its archived state.</w:delText>
        </w:r>
      </w:del>
    </w:p>
    <w:p w14:paraId="37AFECF6" w14:textId="77777777" w:rsidR="00812CE3" w:rsidRDefault="00812CE3">
      <w:pPr>
        <w:pStyle w:val="PlainText"/>
        <w:ind w:right="1127"/>
        <w:rPr>
          <w:del w:id="425" w:author="javier siscart" w:date="2022-02-03T08:55:00Z"/>
          <w:lang w:val="en-GB"/>
        </w:rPr>
      </w:pPr>
    </w:p>
    <w:p w14:paraId="73225EBF" w14:textId="77777777" w:rsidR="00812CE3" w:rsidRDefault="00890EEC">
      <w:pPr>
        <w:pStyle w:val="PlainText"/>
        <w:ind w:right="1127"/>
        <w:rPr>
          <w:del w:id="426" w:author="javier siscart" w:date="2022-02-03T08:55:00Z"/>
          <w:lang w:val="en-GB"/>
        </w:rPr>
      </w:pPr>
      <w:del w:id="427" w:author="javier siscart" w:date="2022-02-03T08:48:00Z">
        <w:r>
          <w:rPr>
            <w:lang w:val="en-GB"/>
          </w:rPr>
          <w:delText>Within this section, operations are summarised with simple tables:</w:delText>
        </w:r>
      </w:del>
    </w:p>
    <w:p w14:paraId="0899CD3C" w14:textId="77777777" w:rsidR="00812CE3" w:rsidRDefault="00812CE3">
      <w:pPr>
        <w:pStyle w:val="PlainText"/>
        <w:ind w:right="1127"/>
        <w:rPr>
          <w:del w:id="428" w:author="javier siscart" w:date="2022-02-03T08:55:00Z"/>
          <w:lang w:val="en-GB"/>
        </w:rPr>
      </w:pPr>
    </w:p>
    <w:p w14:paraId="0F63366A" w14:textId="77777777" w:rsidR="00812CE3" w:rsidRDefault="00890EEC">
      <w:pPr>
        <w:pStyle w:val="PlainText"/>
        <w:ind w:right="1127"/>
        <w:rPr>
          <w:del w:id="429" w:author="javier siscart" w:date="2022-02-03T08:55:00Z"/>
          <w:lang w:val="en-GB"/>
        </w:rPr>
      </w:pPr>
      <w:del w:id="430" w:author="javier siscart" w:date="2022-02-03T08:55:00Z">
        <w:r>
          <w:rPr>
            <w:lang w:val="en-GB"/>
          </w:rPr>
          <w:delText>+--------------------------------------------+</w:delText>
        </w:r>
      </w:del>
    </w:p>
    <w:p w14:paraId="6C2B3C26" w14:textId="77777777" w:rsidR="00812CE3" w:rsidRDefault="00890EEC">
      <w:pPr>
        <w:pStyle w:val="PlainText"/>
        <w:ind w:right="1127"/>
        <w:rPr>
          <w:del w:id="431" w:author="javier siscart" w:date="2022-02-03T08:55:00Z"/>
          <w:lang w:val="en-GB"/>
        </w:rPr>
      </w:pPr>
      <w:del w:id="432" w:author="javier siscart" w:date="2022-02-03T08:55:00Z">
        <w:r>
          <w:rPr>
            <w:lang w:val="en-GB"/>
          </w:rPr>
          <w:delText>| &lt;logical operation name&gt;                   |</w:delText>
        </w:r>
      </w:del>
    </w:p>
    <w:p w14:paraId="51AF6E1F" w14:textId="77777777" w:rsidR="00812CE3" w:rsidRDefault="00890EEC">
      <w:pPr>
        <w:pStyle w:val="PlainText"/>
        <w:ind w:right="1127"/>
        <w:rPr>
          <w:del w:id="433" w:author="javier siscart" w:date="2022-02-03T08:55:00Z"/>
          <w:lang w:val="en-GB"/>
        </w:rPr>
      </w:pPr>
      <w:del w:id="434" w:author="javier siscart" w:date="2022-02-03T08:55:00Z">
        <w:r>
          <w:rPr>
            <w:lang w:val="en-GB"/>
          </w:rPr>
          <w:delText>+-------------+------------------------------+</w:delText>
        </w:r>
      </w:del>
    </w:p>
    <w:p w14:paraId="52207FE4" w14:textId="77777777" w:rsidR="00812CE3" w:rsidRDefault="00890EEC">
      <w:pPr>
        <w:pStyle w:val="PlainText"/>
        <w:ind w:right="1127"/>
        <w:rPr>
          <w:del w:id="435" w:author="javier siscart" w:date="2022-02-03T08:55:00Z"/>
          <w:lang w:val="en-GB"/>
        </w:rPr>
      </w:pPr>
      <w:del w:id="436" w:author="javier siscart" w:date="2022-02-03T08:55:00Z">
        <w:r>
          <w:rPr>
            <w:lang w:val="en-GB"/>
          </w:rPr>
          <w:delText>|      Inputs | &lt;URL parameters or           |</w:delText>
        </w:r>
      </w:del>
    </w:p>
    <w:p w14:paraId="43D7257F" w14:textId="77777777" w:rsidR="00812CE3" w:rsidRDefault="00890EEC">
      <w:pPr>
        <w:pStyle w:val="PlainText"/>
        <w:ind w:right="1127"/>
        <w:rPr>
          <w:del w:id="437" w:author="javier siscart" w:date="2022-02-03T08:55:00Z"/>
          <w:lang w:val="en-GB"/>
        </w:rPr>
      </w:pPr>
      <w:del w:id="438" w:author="javier siscart" w:date="2022-02-03T08:55:00Z">
        <w:r>
          <w:rPr>
            <w:lang w:val="en-GB"/>
          </w:rPr>
          <w:delText>|             |  request body attributes     |</w:delText>
        </w:r>
      </w:del>
    </w:p>
    <w:p w14:paraId="2FC6408B" w14:textId="77777777" w:rsidR="00812CE3" w:rsidRDefault="00890EEC">
      <w:pPr>
        <w:pStyle w:val="PlainText"/>
        <w:ind w:right="1127"/>
        <w:rPr>
          <w:del w:id="439" w:author="javier siscart" w:date="2022-02-03T08:55:00Z"/>
          <w:lang w:val="en-GB"/>
        </w:rPr>
      </w:pPr>
      <w:del w:id="440" w:author="javier siscart" w:date="2022-02-03T08:55:00Z">
        <w:r>
          <w:rPr>
            <w:lang w:val="en-GB"/>
          </w:rPr>
          <w:delText>+-------------+------------------------------+</w:delText>
        </w:r>
      </w:del>
    </w:p>
    <w:p w14:paraId="63A6F24E" w14:textId="77777777" w:rsidR="00812CE3" w:rsidRDefault="00890EEC">
      <w:pPr>
        <w:pStyle w:val="PlainText"/>
        <w:ind w:right="1127"/>
        <w:rPr>
          <w:del w:id="441" w:author="javier siscart" w:date="2022-02-03T08:55:00Z"/>
          <w:lang w:val="en-GB"/>
        </w:rPr>
      </w:pPr>
      <w:del w:id="442" w:author="javier siscart" w:date="2022-02-03T08:55:00Z">
        <w:r>
          <w:rPr>
            <w:lang w:val="en-GB"/>
          </w:rPr>
          <w:delText>|     Outputs | &lt;response body attributes&gt;   |</w:delText>
        </w:r>
      </w:del>
    </w:p>
    <w:p w14:paraId="16AA8410" w14:textId="77777777" w:rsidR="00812CE3" w:rsidRDefault="00890EEC">
      <w:pPr>
        <w:pStyle w:val="PlainText"/>
        <w:ind w:right="1127"/>
        <w:rPr>
          <w:del w:id="443" w:author="javier siscart" w:date="2022-02-03T08:55:00Z"/>
          <w:lang w:val="en-GB"/>
        </w:rPr>
      </w:pPr>
      <w:del w:id="444" w:author="javier siscart" w:date="2022-02-03T08:55:00Z">
        <w:r>
          <w:rPr>
            <w:lang w:val="en-GB"/>
          </w:rPr>
          <w:delText>+-------------+------------------------------+</w:delText>
        </w:r>
      </w:del>
    </w:p>
    <w:p w14:paraId="2699189B" w14:textId="77777777" w:rsidR="00812CE3" w:rsidRDefault="00812CE3">
      <w:pPr>
        <w:pStyle w:val="PlainText"/>
        <w:ind w:right="1127"/>
        <w:rPr>
          <w:del w:id="445" w:author="javier siscart" w:date="2022-02-03T09:09:00Z"/>
          <w:lang w:val="en-GB"/>
        </w:rPr>
      </w:pPr>
    </w:p>
    <w:p w14:paraId="5A51AE06" w14:textId="77777777" w:rsidR="00812CE3" w:rsidRDefault="00890EEC">
      <w:pPr>
        <w:pStyle w:val="PlainText"/>
        <w:ind w:right="1127"/>
        <w:rPr>
          <w:del w:id="446" w:author="javier siscart" w:date="2022-02-03T09:09:00Z"/>
          <w:lang w:val="en-GB"/>
        </w:rPr>
      </w:pPr>
      <w:del w:id="447" w:author="javier siscart" w:date="2022-02-03T09:09:00Z">
        <w:r>
          <w:rPr>
            <w:lang w:val="en-GB"/>
          </w:rPr>
          <w:delText>Only the most meaningful parameters are discussed in this document. Please refer to the OpenAPI specifications for full details.</w:delText>
        </w:r>
      </w:del>
    </w:p>
    <w:p w14:paraId="0A8E1378" w14:textId="77777777" w:rsidR="00812CE3" w:rsidRDefault="00812CE3">
      <w:pPr>
        <w:pStyle w:val="PlainText"/>
        <w:ind w:right="1127"/>
        <w:rPr>
          <w:del w:id="448" w:author="javier siscart" w:date="2022-02-03T11:39:00Z"/>
          <w:lang w:val="en-GB"/>
        </w:rPr>
      </w:pPr>
    </w:p>
    <w:p w14:paraId="078D9CAB" w14:textId="014DC19F" w:rsidR="00812CE3" w:rsidRDefault="00890EEC">
      <w:pPr>
        <w:pStyle w:val="PlainText"/>
        <w:ind w:right="1127"/>
        <w:rPr>
          <w:lang w:val="en-GB"/>
        </w:rPr>
      </w:pP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services are not required to handle intense traffic from a single client, such as the one that may result from being directly invoked on user interface interactions in an FMIS, for instance. Implementors MAY generate a 429 TOO MANY REQUESTS error response if the rate of calls exceed</w:t>
      </w:r>
      <w:ins w:id="449" w:author="javier siscart" w:date="2022-02-03T09:42:00Z">
        <w:r>
          <w:rPr>
            <w:lang w:val="en-GB"/>
          </w:rPr>
          <w:t>s</w:t>
        </w:r>
      </w:ins>
      <w:r>
        <w:rPr>
          <w:lang w:val="en-GB"/>
        </w:rPr>
        <w:t xml:space="preserve"> some pre-defined quota. Clients requiring more intense field information are advised to implement a mirroring mechanism using the subscription functions</w:t>
      </w:r>
      <w:ins w:id="450" w:author="javier siscart" w:date="2022-02-03T08:38:00Z">
        <w:r>
          <w:rPr>
            <w:lang w:val="en-GB"/>
          </w:rPr>
          <w:t>.</w:t>
        </w:r>
      </w:ins>
      <w:commentRangeStart w:id="451"/>
      <w:commentRangeEnd w:id="451"/>
      <w:del w:id="452" w:author="javier siscart" w:date="2022-02-03T11:39:00Z">
        <w:r>
          <w:rPr>
            <w:lang w:val="en-GB"/>
          </w:rPr>
          <w:commentReference w:id="451"/>
        </w:r>
      </w:del>
      <w:del w:id="453" w:author="javier siscart" w:date="2022-02-03T08:38:00Z">
        <w:r>
          <w:rPr>
            <w:lang w:val="en-GB"/>
          </w:rPr>
          <w:delText xml:space="preserve">, as outlined in </w:delText>
        </w:r>
        <w:r>
          <w:rPr>
            <w:lang w:val="en-GB"/>
          </w:rPr>
          <w:fldChar w:fldCharType="begin"/>
        </w:r>
        <w:r>
          <w:rPr>
            <w:lang w:val="en-GB"/>
          </w:rPr>
          <w:delInstrText>REF _Ref85015432 \r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 xml:space="preserve"> </w:delText>
        </w:r>
        <w:r>
          <w:rPr>
            <w:lang w:val="en-GB"/>
          </w:rPr>
          <w:fldChar w:fldCharType="begin"/>
        </w:r>
        <w:r>
          <w:rPr>
            <w:lang w:val="en-GB"/>
          </w:rPr>
          <w:delInstrText>REF _Ref85015435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w:delText>
        </w:r>
      </w:del>
    </w:p>
    <w:p w14:paraId="5EBFF6D4" w14:textId="77777777" w:rsidR="00812CE3" w:rsidRDefault="00812CE3">
      <w:pPr>
        <w:pStyle w:val="PlainText"/>
        <w:ind w:right="1127"/>
        <w:rPr>
          <w:lang w:val="en-GB"/>
        </w:rPr>
      </w:pPr>
    </w:p>
    <w:p w14:paraId="056D1164" w14:textId="77777777" w:rsidR="00812CE3" w:rsidRDefault="00890EEC">
      <w:pPr>
        <w:pStyle w:val="Heading2"/>
        <w:ind w:right="1127"/>
        <w:rPr>
          <w:lang w:val="en-GB"/>
        </w:rPr>
      </w:pPr>
      <w:del w:id="454" w:author="javier siscart" w:date="2022-02-03T09:14:00Z">
        <w:r>
          <w:rPr>
            <w:lang w:val="en-GB"/>
          </w:rPr>
          <w:delText>Basic Functions</w:delText>
        </w:r>
      </w:del>
      <w:bookmarkStart w:id="455" w:name="_Toc94869547"/>
      <w:ins w:id="456" w:author="javier siscart" w:date="2022-02-03T09:14:00Z">
        <w:r>
          <w:rPr>
            <w:lang w:val="en-GB"/>
          </w:rPr>
          <w:t>Queries with no data available</w:t>
        </w:r>
      </w:ins>
      <w:bookmarkEnd w:id="455"/>
    </w:p>
    <w:p w14:paraId="4440CBCC" w14:textId="77777777" w:rsidR="00812CE3" w:rsidRDefault="00812CE3">
      <w:pPr>
        <w:pStyle w:val="PlainText"/>
        <w:ind w:right="1127"/>
        <w:rPr>
          <w:lang w:val="en-GB"/>
        </w:rPr>
      </w:pPr>
    </w:p>
    <w:p w14:paraId="04D719DE" w14:textId="77777777" w:rsidR="00812CE3" w:rsidRDefault="00890EEC">
      <w:pPr>
        <w:pStyle w:val="PlainText"/>
        <w:ind w:right="1127"/>
        <w:rPr>
          <w:del w:id="457" w:author="javier siscart" w:date="2022-02-03T09:15:00Z"/>
          <w:lang w:val="en-GB"/>
        </w:rPr>
      </w:pPr>
      <w:del w:id="458" w:author="javier siscart" w:date="2022-02-03T09:15:00Z">
        <w:r>
          <w:rPr>
            <w:lang w:val="en-GB"/>
          </w:rPr>
          <w:delText>These operations return basic field information about a specific field or all fields in an account.</w:delText>
        </w:r>
      </w:del>
    </w:p>
    <w:p w14:paraId="4B081B6F" w14:textId="77777777" w:rsidR="00812CE3" w:rsidRDefault="00812CE3">
      <w:pPr>
        <w:pStyle w:val="PlainText"/>
        <w:ind w:right="1127"/>
        <w:rPr>
          <w:del w:id="459" w:author="javier siscart" w:date="2022-02-03T09:15:00Z"/>
          <w:lang w:val="en-GB"/>
        </w:rPr>
      </w:pPr>
    </w:p>
    <w:p w14:paraId="11115D99" w14:textId="77777777" w:rsidR="00812CE3" w:rsidRDefault="00890EEC">
      <w:pPr>
        <w:pStyle w:val="PlainText"/>
        <w:ind w:right="1127"/>
        <w:rPr>
          <w:del w:id="460" w:author="javier siscart" w:date="2022-02-03T09:10:00Z"/>
          <w:lang w:val="en-GB"/>
        </w:rPr>
      </w:pPr>
      <w:del w:id="461" w:author="javier siscart" w:date="2022-02-03T09:15:00Z">
        <w:r>
          <w:rPr>
            <w:lang w:val="en-GB"/>
          </w:rPr>
          <w:delText xml:space="preserve">The basic field information includes the id, name and GeoJSON polygon boundary of a field. For detailed specifications, refer to the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OpenAPI specifications.</w:delText>
        </w:r>
      </w:del>
    </w:p>
    <w:p w14:paraId="62407C1D" w14:textId="77777777" w:rsidR="00812CE3" w:rsidRDefault="00812CE3">
      <w:pPr>
        <w:pStyle w:val="PlainText"/>
        <w:ind w:right="1127"/>
        <w:rPr>
          <w:del w:id="462" w:author="javier siscart" w:date="2022-02-03T09:10:00Z"/>
          <w:lang w:val="en-GB"/>
        </w:rPr>
      </w:pPr>
    </w:p>
    <w:p w14:paraId="5EE653F4" w14:textId="77777777" w:rsidR="00812CE3" w:rsidRDefault="00890EEC">
      <w:pPr>
        <w:pStyle w:val="PlainText"/>
        <w:ind w:right="1127"/>
        <w:rPr>
          <w:del w:id="463" w:author="javier siscart" w:date="2022-02-03T09:10:00Z"/>
          <w:lang w:val="en-GB"/>
        </w:rPr>
      </w:pPr>
      <w:bookmarkStart w:id="464" w:name="_Ref75422935111"/>
      <w:bookmarkStart w:id="465" w:name="_Toc86234745111"/>
      <w:del w:id="466" w:author="javier siscart" w:date="2022-02-03T09:10:00Z">
        <w:r>
          <w:rPr>
            <w:lang w:val="en-GB"/>
          </w:rPr>
          <w:delText>List Fields</w:delText>
        </w:r>
        <w:bookmarkEnd w:id="464"/>
        <w:bookmarkEnd w:id="465"/>
      </w:del>
    </w:p>
    <w:p w14:paraId="452F954D" w14:textId="77777777" w:rsidR="00812CE3" w:rsidRDefault="00812CE3">
      <w:pPr>
        <w:pStyle w:val="PlainText"/>
        <w:ind w:right="1127"/>
        <w:rPr>
          <w:del w:id="467" w:author="javier siscart" w:date="2022-02-03T09:10:00Z"/>
          <w:lang w:val="en-GB"/>
        </w:rPr>
      </w:pPr>
    </w:p>
    <w:p w14:paraId="4D7F86C2" w14:textId="77777777" w:rsidR="00812CE3" w:rsidRDefault="00890EEC">
      <w:pPr>
        <w:pStyle w:val="PlainText"/>
        <w:ind w:right="1127"/>
        <w:rPr>
          <w:del w:id="468" w:author="javier siscart" w:date="2022-02-03T09:10:00Z"/>
          <w:lang w:val="en-GB"/>
        </w:rPr>
      </w:pPr>
      <w:del w:id="469" w:author="javier siscart" w:date="2022-02-03T09:10:00Z">
        <w:r>
          <w:rPr>
            <w:lang w:val="en-GB"/>
          </w:rPr>
          <w:delText>This function returns the list of all fields (base information only) in an account</w:delText>
        </w:r>
      </w:del>
    </w:p>
    <w:p w14:paraId="3061ADE0" w14:textId="77777777" w:rsidR="00812CE3" w:rsidRDefault="00812CE3">
      <w:pPr>
        <w:pStyle w:val="PlainText"/>
        <w:ind w:right="1127"/>
        <w:rPr>
          <w:del w:id="470" w:author="javier siscart" w:date="2022-02-03T09:10:00Z"/>
          <w:lang w:val="en-GB"/>
        </w:rPr>
      </w:pPr>
    </w:p>
    <w:p w14:paraId="2E582558" w14:textId="77777777" w:rsidR="00812CE3" w:rsidRDefault="00890EEC">
      <w:pPr>
        <w:pStyle w:val="PlainText"/>
        <w:ind w:right="1127"/>
        <w:rPr>
          <w:del w:id="471" w:author="javier siscart" w:date="2022-02-03T09:10:00Z"/>
          <w:lang w:val="en-GB"/>
        </w:rPr>
      </w:pPr>
      <w:del w:id="472" w:author="javier siscart" w:date="2022-02-03T09:10:00Z">
        <w:r>
          <w:rPr>
            <w:lang w:val="en-GB"/>
          </w:rPr>
          <w:delText>+--------------------------------------------+</w:delText>
        </w:r>
      </w:del>
    </w:p>
    <w:p w14:paraId="069D78F0" w14:textId="77777777" w:rsidR="00812CE3" w:rsidRDefault="00890EEC">
      <w:pPr>
        <w:pStyle w:val="PlainText"/>
        <w:ind w:right="1127"/>
        <w:rPr>
          <w:del w:id="473" w:author="javier siscart" w:date="2022-02-03T09:10:00Z"/>
          <w:lang w:val="en-GB"/>
        </w:rPr>
      </w:pPr>
      <w:del w:id="474" w:author="javier siscart" w:date="2022-02-03T09:10:00Z">
        <w:r>
          <w:rPr>
            <w:lang w:val="en-GB"/>
          </w:rPr>
          <w:delText>| list_fields                                |</w:delText>
        </w:r>
      </w:del>
    </w:p>
    <w:p w14:paraId="62354C1A" w14:textId="77777777" w:rsidR="00812CE3" w:rsidRDefault="00890EEC">
      <w:pPr>
        <w:pStyle w:val="PlainText"/>
        <w:ind w:right="1127"/>
        <w:rPr>
          <w:del w:id="475" w:author="javier siscart" w:date="2022-02-03T09:10:00Z"/>
          <w:lang w:val="en-GB"/>
        </w:rPr>
      </w:pPr>
      <w:del w:id="476" w:author="javier siscart" w:date="2022-02-03T09:10:00Z">
        <w:r>
          <w:rPr>
            <w:lang w:val="en-GB"/>
          </w:rPr>
          <w:delText>+-------------+------------------------------+</w:delText>
        </w:r>
      </w:del>
    </w:p>
    <w:p w14:paraId="31B57523" w14:textId="77777777" w:rsidR="00812CE3" w:rsidRDefault="00890EEC">
      <w:pPr>
        <w:pStyle w:val="PlainText"/>
        <w:ind w:right="1127"/>
        <w:rPr>
          <w:del w:id="477" w:author="javier siscart" w:date="2022-02-03T09:10:00Z"/>
          <w:lang w:val="en-GB"/>
        </w:rPr>
      </w:pPr>
      <w:del w:id="478" w:author="javier siscart" w:date="2022-02-03T09:10:00Z">
        <w:r>
          <w:rPr>
            <w:lang w:val="en-GB"/>
          </w:rPr>
          <w:delText>|      Inputs | optional group id            |</w:delText>
        </w:r>
      </w:del>
    </w:p>
    <w:p w14:paraId="195B8494" w14:textId="77777777" w:rsidR="00812CE3" w:rsidRDefault="00890EEC">
      <w:pPr>
        <w:pStyle w:val="PlainText"/>
        <w:ind w:right="1127"/>
        <w:rPr>
          <w:del w:id="479" w:author="javier siscart" w:date="2022-02-03T09:10:00Z"/>
          <w:lang w:val="en-GB"/>
        </w:rPr>
      </w:pPr>
      <w:del w:id="480" w:author="javier siscart" w:date="2022-02-03T09:10:00Z">
        <w:r>
          <w:rPr>
            <w:lang w:val="en-GB"/>
          </w:rPr>
          <w:delText>+-------------+------------------------------+</w:delText>
        </w:r>
      </w:del>
    </w:p>
    <w:p w14:paraId="66F9D278" w14:textId="77777777" w:rsidR="00812CE3" w:rsidRDefault="00890EEC">
      <w:pPr>
        <w:pStyle w:val="PlainText"/>
        <w:ind w:right="1127"/>
        <w:rPr>
          <w:del w:id="481" w:author="javier siscart" w:date="2022-02-03T09:10:00Z"/>
          <w:lang w:val="en-GB"/>
        </w:rPr>
      </w:pPr>
      <w:del w:id="482" w:author="javier siscart" w:date="2022-02-03T09:10:00Z">
        <w:r>
          <w:rPr>
            <w:lang w:val="en-GB"/>
          </w:rPr>
          <w:delText>|     Outputs | [urn, field info]            |</w:delText>
        </w:r>
      </w:del>
    </w:p>
    <w:p w14:paraId="190C21FC" w14:textId="77777777" w:rsidR="00812CE3" w:rsidRDefault="00890EEC">
      <w:pPr>
        <w:pStyle w:val="PlainText"/>
        <w:ind w:right="1127"/>
        <w:rPr>
          <w:del w:id="483" w:author="javier siscart" w:date="2022-02-03T09:10:00Z"/>
          <w:lang w:val="en-GB"/>
        </w:rPr>
      </w:pPr>
      <w:del w:id="484" w:author="javier siscart" w:date="2022-02-03T09:10:00Z">
        <w:r>
          <w:rPr>
            <w:lang w:val="en-GB"/>
          </w:rPr>
          <w:delText>+-------------+------------------------------+</w:delText>
        </w:r>
      </w:del>
    </w:p>
    <w:p w14:paraId="0180729A" w14:textId="77777777" w:rsidR="00812CE3" w:rsidRDefault="00812CE3">
      <w:pPr>
        <w:pStyle w:val="PlainText"/>
        <w:ind w:right="1127"/>
        <w:rPr>
          <w:del w:id="485" w:author="javier siscart" w:date="2022-02-03T09:10:00Z"/>
          <w:lang w:val="en-GB"/>
        </w:rPr>
      </w:pPr>
    </w:p>
    <w:p w14:paraId="37B93E4F" w14:textId="77777777" w:rsidR="00812CE3" w:rsidRDefault="00890EEC">
      <w:pPr>
        <w:pStyle w:val="PlainText"/>
        <w:ind w:right="1127"/>
        <w:rPr>
          <w:del w:id="486" w:author="javier siscart" w:date="2022-02-03T09:10:00Z"/>
          <w:lang w:val="en-GB"/>
        </w:rPr>
      </w:pPr>
      <w:del w:id="487" w:author="javier siscart" w:date="2022-02-03T09:10:00Z">
        <w:r>
          <w:rPr>
            <w:lang w:val="en-GB"/>
          </w:rPr>
          <w:delText>Archived fields SHALL NOT be returned by list_fields.</w:delText>
        </w:r>
      </w:del>
    </w:p>
    <w:p w14:paraId="589837AA" w14:textId="77777777" w:rsidR="00812CE3" w:rsidRDefault="00812CE3">
      <w:pPr>
        <w:pStyle w:val="PlainText"/>
        <w:ind w:right="1127"/>
        <w:rPr>
          <w:del w:id="488" w:author="javier siscart" w:date="2022-02-03T09:10:00Z"/>
          <w:lang w:val="en-GB"/>
        </w:rPr>
      </w:pPr>
    </w:p>
    <w:p w14:paraId="629C4754" w14:textId="77777777" w:rsidR="00812CE3" w:rsidRDefault="00890EEC">
      <w:pPr>
        <w:pStyle w:val="PlainText"/>
        <w:ind w:right="1127"/>
        <w:rPr>
          <w:del w:id="489" w:author="javier siscart" w:date="2022-02-03T08:42:00Z"/>
          <w:lang w:val="en-GB"/>
        </w:rPr>
      </w:pPr>
      <w:bookmarkStart w:id="490" w:name="_Ref75422938111"/>
      <w:bookmarkStart w:id="491" w:name="_Toc86234746111"/>
      <w:del w:id="492" w:author="javier siscart" w:date="2022-02-03T08:42:00Z">
        <w:r>
          <w:rPr>
            <w:lang w:val="en-GB"/>
          </w:rPr>
          <w:delText>Get Field Information</w:delText>
        </w:r>
        <w:bookmarkEnd w:id="490"/>
        <w:bookmarkEnd w:id="491"/>
      </w:del>
    </w:p>
    <w:p w14:paraId="206941CD" w14:textId="77777777" w:rsidR="00812CE3" w:rsidRDefault="00812CE3">
      <w:pPr>
        <w:pStyle w:val="PlainText"/>
        <w:ind w:right="1127"/>
        <w:rPr>
          <w:del w:id="493" w:author="javier siscart" w:date="2022-02-03T08:42:00Z"/>
          <w:lang w:val="en-GB"/>
        </w:rPr>
      </w:pPr>
    </w:p>
    <w:p w14:paraId="010E189D" w14:textId="77777777" w:rsidR="00812CE3" w:rsidRDefault="00890EEC">
      <w:pPr>
        <w:pStyle w:val="PlainText"/>
        <w:ind w:right="1127"/>
        <w:rPr>
          <w:del w:id="494" w:author="javier siscart" w:date="2022-02-03T08:42:00Z"/>
          <w:lang w:val="en-GB"/>
        </w:rPr>
      </w:pPr>
      <w:del w:id="495" w:author="javier siscart" w:date="2022-02-03T08:42:00Z">
        <w:r>
          <w:rPr>
            <w:lang w:val="en-GB"/>
          </w:rPr>
          <w:delText>This function returns the base information of a specific field.</w:delText>
        </w:r>
      </w:del>
    </w:p>
    <w:p w14:paraId="14D2E8EC" w14:textId="77777777" w:rsidR="00812CE3" w:rsidRDefault="00812CE3">
      <w:pPr>
        <w:pStyle w:val="PlainText"/>
        <w:ind w:right="1127"/>
        <w:rPr>
          <w:del w:id="496" w:author="javier siscart" w:date="2022-02-03T08:42:00Z"/>
          <w:lang w:val="en-GB"/>
        </w:rPr>
      </w:pPr>
    </w:p>
    <w:p w14:paraId="7A3E6DD0" w14:textId="77777777" w:rsidR="00812CE3" w:rsidRDefault="00812CE3">
      <w:pPr>
        <w:pStyle w:val="PlainText"/>
        <w:ind w:right="1127"/>
        <w:rPr>
          <w:del w:id="497" w:author="javier siscart" w:date="2022-02-03T08:42:00Z"/>
          <w:lang w:val="en-GB"/>
        </w:rPr>
      </w:pPr>
    </w:p>
    <w:p w14:paraId="4807C63A" w14:textId="77777777" w:rsidR="00812CE3" w:rsidRDefault="00890EEC">
      <w:pPr>
        <w:pStyle w:val="PlainText"/>
        <w:ind w:right="1127"/>
        <w:rPr>
          <w:del w:id="498" w:author="javier siscart" w:date="2022-02-03T08:42:00Z"/>
          <w:lang w:val="en-GB"/>
        </w:rPr>
      </w:pPr>
      <w:del w:id="499" w:author="javier siscart" w:date="2022-02-03T08:42:00Z">
        <w:r>
          <w:rPr>
            <w:lang w:val="en-GB"/>
          </w:rPr>
          <w:delText>+--------------------------------------------+</w:delText>
        </w:r>
      </w:del>
    </w:p>
    <w:p w14:paraId="6D4C7277" w14:textId="77777777" w:rsidR="00812CE3" w:rsidRDefault="00890EEC">
      <w:pPr>
        <w:pStyle w:val="PlainText"/>
        <w:ind w:right="1127"/>
        <w:rPr>
          <w:del w:id="500" w:author="javier siscart" w:date="2022-02-03T08:42:00Z"/>
          <w:lang w:val="en-GB"/>
        </w:rPr>
      </w:pPr>
      <w:del w:id="501" w:author="javier siscart" w:date="2022-02-03T08:42:00Z">
        <w:r>
          <w:rPr>
            <w:lang w:val="en-GB"/>
          </w:rPr>
          <w:delText>| get_field_info                             |</w:delText>
        </w:r>
      </w:del>
    </w:p>
    <w:p w14:paraId="28D01F71" w14:textId="77777777" w:rsidR="00812CE3" w:rsidRDefault="00890EEC">
      <w:pPr>
        <w:pStyle w:val="PlainText"/>
        <w:ind w:right="1127"/>
        <w:rPr>
          <w:del w:id="502" w:author="javier siscart" w:date="2022-02-03T08:42:00Z"/>
          <w:lang w:val="en-GB"/>
        </w:rPr>
      </w:pPr>
      <w:del w:id="503" w:author="javier siscart" w:date="2022-02-03T08:42:00Z">
        <w:r>
          <w:rPr>
            <w:lang w:val="en-GB"/>
          </w:rPr>
          <w:delText>+-------------+------------------------------+</w:delText>
        </w:r>
      </w:del>
    </w:p>
    <w:p w14:paraId="5352EE38" w14:textId="77777777" w:rsidR="00812CE3" w:rsidRDefault="00890EEC">
      <w:pPr>
        <w:pStyle w:val="PlainText"/>
        <w:ind w:right="1127"/>
        <w:rPr>
          <w:del w:id="504" w:author="javier siscart" w:date="2022-02-03T08:42:00Z"/>
          <w:lang w:val="en-GB"/>
        </w:rPr>
      </w:pPr>
      <w:del w:id="505" w:author="javier siscart" w:date="2022-02-03T08:42:00Z">
        <w:r>
          <w:rPr>
            <w:lang w:val="en-GB"/>
          </w:rPr>
          <w:delText>|      Inputs | optional group id            |</w:delText>
        </w:r>
      </w:del>
    </w:p>
    <w:p w14:paraId="2F89AEB7" w14:textId="77777777" w:rsidR="00812CE3" w:rsidRDefault="00890EEC">
      <w:pPr>
        <w:pStyle w:val="PlainText"/>
        <w:ind w:right="1127"/>
        <w:rPr>
          <w:del w:id="506" w:author="javier siscart" w:date="2022-02-03T08:42:00Z"/>
          <w:lang w:val="en-GB"/>
        </w:rPr>
      </w:pPr>
      <w:del w:id="507" w:author="javier siscart" w:date="2022-02-03T08:42:00Z">
        <w:r>
          <w:rPr>
            <w:lang w:val="en-GB"/>
          </w:rPr>
          <w:delText>+-------------+------------------------------+</w:delText>
        </w:r>
      </w:del>
    </w:p>
    <w:p w14:paraId="50006A30" w14:textId="77777777" w:rsidR="00812CE3" w:rsidRDefault="00890EEC">
      <w:pPr>
        <w:pStyle w:val="PlainText"/>
        <w:ind w:right="1127"/>
        <w:rPr>
          <w:del w:id="508" w:author="javier siscart" w:date="2022-02-03T08:42:00Z"/>
          <w:lang w:val="en-GB"/>
        </w:rPr>
      </w:pPr>
      <w:del w:id="509" w:author="javier siscart" w:date="2022-02-03T08:42:00Z">
        <w:r>
          <w:rPr>
            <w:lang w:val="en-GB"/>
          </w:rPr>
          <w:delText>|     Outputs | id, urn, name, boundaries    |</w:delText>
        </w:r>
      </w:del>
    </w:p>
    <w:p w14:paraId="3AF686C2" w14:textId="77777777" w:rsidR="00812CE3" w:rsidRDefault="00890EEC">
      <w:pPr>
        <w:pStyle w:val="PlainText"/>
        <w:ind w:right="1127"/>
        <w:rPr>
          <w:del w:id="510" w:author="javier siscart" w:date="2022-02-03T08:42:00Z"/>
          <w:lang w:val="en-GB"/>
        </w:rPr>
      </w:pPr>
      <w:del w:id="511" w:author="javier siscart" w:date="2022-02-03T08:42:00Z">
        <w:r>
          <w:rPr>
            <w:lang w:val="en-GB"/>
          </w:rPr>
          <w:delText>+-------------+------------------------------+</w:delText>
        </w:r>
      </w:del>
    </w:p>
    <w:p w14:paraId="1E9C99B8" w14:textId="77777777" w:rsidR="00812CE3" w:rsidRDefault="00812CE3">
      <w:pPr>
        <w:pStyle w:val="PlainText"/>
        <w:ind w:right="1127"/>
        <w:rPr>
          <w:del w:id="512" w:author="javier siscart" w:date="2022-02-03T08:42:00Z"/>
          <w:lang w:val="en-GB"/>
        </w:rPr>
      </w:pPr>
    </w:p>
    <w:p w14:paraId="78C1E821" w14:textId="77777777" w:rsidR="00812CE3" w:rsidRDefault="00890EEC">
      <w:pPr>
        <w:pStyle w:val="PlainText"/>
        <w:ind w:right="1127"/>
        <w:rPr>
          <w:del w:id="513" w:author="javier siscart" w:date="2022-02-03T08:42:00Z"/>
          <w:lang w:val="en-GB"/>
        </w:rPr>
      </w:pPr>
      <w:del w:id="514" w:author="javier siscart" w:date="2022-02-03T08:42:00Z">
        <w:r>
          <w:rPr>
            <w:lang w:val="en-GB"/>
          </w:rPr>
          <w:delText>Services MUST return information even when the field is archived.</w:delText>
        </w:r>
      </w:del>
    </w:p>
    <w:p w14:paraId="41F33459" w14:textId="77777777" w:rsidR="00812CE3" w:rsidRDefault="00812CE3">
      <w:pPr>
        <w:pStyle w:val="PlainText"/>
        <w:ind w:right="1127"/>
        <w:rPr>
          <w:del w:id="515" w:author="javier siscart" w:date="2022-02-03T08:42:00Z"/>
          <w:lang w:val="en-GB"/>
        </w:rPr>
      </w:pPr>
    </w:p>
    <w:p w14:paraId="2A2C05A3" w14:textId="77777777" w:rsidR="00812CE3" w:rsidRDefault="00890EEC">
      <w:pPr>
        <w:pStyle w:val="PlainText"/>
        <w:ind w:right="1127"/>
        <w:rPr>
          <w:del w:id="516" w:author="javier siscart" w:date="2022-02-03T08:42:00Z"/>
          <w:lang w:val="en-GB"/>
        </w:rPr>
      </w:pPr>
      <w:del w:id="517" w:author="javier siscart" w:date="2022-02-03T08:42:00Z">
        <w:r>
          <w:rPr>
            <w:lang w:val="en-GB"/>
          </w:rPr>
          <w:delText>A field urn MUST have the following format:</w:delText>
        </w:r>
      </w:del>
    </w:p>
    <w:p w14:paraId="75E106BE" w14:textId="77777777" w:rsidR="00812CE3" w:rsidRDefault="00812CE3">
      <w:pPr>
        <w:pStyle w:val="PlainText"/>
        <w:ind w:right="1127"/>
        <w:rPr>
          <w:del w:id="518" w:author="javier siscart" w:date="2022-02-03T08:42:00Z"/>
          <w:lang w:val="en-GB"/>
        </w:rPr>
      </w:pPr>
    </w:p>
    <w:p w14:paraId="54CCA0A2" w14:textId="77777777" w:rsidR="00812CE3" w:rsidRDefault="00890EEC">
      <w:pPr>
        <w:pStyle w:val="PlainText"/>
        <w:ind w:right="1127"/>
        <w:rPr>
          <w:del w:id="519" w:author="javier siscart" w:date="2022-02-03T08:42:00Z"/>
          <w:lang w:val="en-GB"/>
        </w:rPr>
      </w:pPr>
      <w:del w:id="520" w:author="javier siscart" w:date="2022-02-03T08:42:00Z">
        <w:r>
          <w:rPr>
            <w:lang w:val="en-GB"/>
          </w:rPr>
          <w:delText xml:space="preserve">    urn:&lt;service_id&gt;:&lt;field_id&gt;</w:delText>
        </w:r>
      </w:del>
    </w:p>
    <w:p w14:paraId="493B3933" w14:textId="77777777" w:rsidR="00812CE3" w:rsidRDefault="00812CE3">
      <w:pPr>
        <w:pStyle w:val="PlainText"/>
        <w:ind w:right="1127"/>
        <w:rPr>
          <w:del w:id="521" w:author="javier siscart" w:date="2022-02-03T08:42:00Z"/>
          <w:lang w:val="en-GB"/>
        </w:rPr>
      </w:pPr>
    </w:p>
    <w:p w14:paraId="000E24E9" w14:textId="77777777" w:rsidR="00812CE3" w:rsidRDefault="00890EEC">
      <w:pPr>
        <w:pStyle w:val="PlainText"/>
        <w:ind w:right="1127"/>
        <w:rPr>
          <w:del w:id="522" w:author="javier siscart" w:date="2022-02-03T08:42:00Z"/>
          <w:lang w:val="en-GB"/>
        </w:rPr>
      </w:pPr>
      <w:del w:id="523" w:author="javier siscart" w:date="2022-02-03T08:42:00Z">
        <w:r>
          <w:rPr>
            <w:lang w:val="en-GB"/>
          </w:rPr>
          <w:delText xml:space="preserve">where &lt;service_id&gt; is the ATLAS id of the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 on which the query was made. Field URNs are often passed as parameters to other types of services. These services must validate that the &lt;service_id&gt; in the URN matches a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 to which they are paired.</w:delText>
        </w:r>
      </w:del>
    </w:p>
    <w:p w14:paraId="39AAA7C8" w14:textId="77777777" w:rsidR="00812CE3" w:rsidRDefault="00812CE3">
      <w:pPr>
        <w:pStyle w:val="PlainText"/>
        <w:ind w:right="1127"/>
        <w:rPr>
          <w:del w:id="524" w:author="javier siscart" w:date="2022-02-03T08:42:00Z"/>
          <w:lang w:val="en-GB"/>
        </w:rPr>
      </w:pPr>
    </w:p>
    <w:p w14:paraId="62F372C8" w14:textId="77777777" w:rsidR="00812CE3" w:rsidRDefault="00890EEC">
      <w:pPr>
        <w:pStyle w:val="PlainText"/>
        <w:ind w:right="1127"/>
        <w:rPr>
          <w:del w:id="525" w:author="javier siscart" w:date="2022-02-03T08:42:00Z"/>
          <w:lang w:val="en-GB"/>
        </w:rPr>
      </w:pPr>
      <w:del w:id="526" w:author="javier siscart" w:date="2022-02-03T08:42:00Z">
        <w:r>
          <w:rPr>
            <w:lang w:val="en-GB"/>
          </w:rPr>
          <w:delText xml:space="preserve">Boundaries are defined as a GeoJSON polygon feature where the "holes" represent areas with driving restrictions </w:delText>
        </w:r>
      </w:del>
    </w:p>
    <w:p w14:paraId="308742F1" w14:textId="77777777" w:rsidR="00812CE3" w:rsidRDefault="00890EEC">
      <w:pPr>
        <w:pStyle w:val="PlainText"/>
        <w:ind w:right="1127"/>
        <w:rPr>
          <w:del w:id="527" w:author="javier siscart" w:date="2022-02-03T08:42:00Z"/>
          <w:lang w:val="en-GB"/>
        </w:rPr>
      </w:pPr>
      <w:del w:id="528" w:author="javier siscart" w:date="2022-02-03T08:42:00Z">
        <w:r>
          <w:rPr>
            <w:lang w:val="en-GB"/>
          </w:rPr>
          <w:delText>(water, trees, fenced area, …). The coordinates MAY include elevation information relevant to drivability.</w:delText>
        </w:r>
      </w:del>
    </w:p>
    <w:p w14:paraId="501FDAB0" w14:textId="77777777" w:rsidR="00812CE3" w:rsidRDefault="00812CE3">
      <w:pPr>
        <w:pStyle w:val="PlainText"/>
        <w:ind w:right="1127"/>
        <w:rPr>
          <w:del w:id="529" w:author="javier siscart" w:date="2022-02-03T08:42:00Z"/>
          <w:lang w:val="en-GB"/>
        </w:rPr>
      </w:pPr>
    </w:p>
    <w:p w14:paraId="7115622F" w14:textId="77777777" w:rsidR="00812CE3" w:rsidRDefault="00890EEC">
      <w:pPr>
        <w:pStyle w:val="Heading3"/>
        <w:ind w:right="1127"/>
        <w:rPr>
          <w:del w:id="530" w:author="javier siscart" w:date="2022-02-03T08:42:00Z"/>
          <w:lang w:val="en-GB"/>
        </w:rPr>
      </w:pPr>
      <w:bookmarkStart w:id="531" w:name="__RefHeading___Toc26777_3143240777111"/>
      <w:bookmarkStart w:id="532" w:name="_Ref80607954111"/>
      <w:bookmarkStart w:id="533" w:name="_Toc86234747111"/>
      <w:bookmarkEnd w:id="531"/>
      <w:del w:id="534" w:author="javier siscart" w:date="2022-02-03T08:42:00Z">
        <w:r>
          <w:rPr>
            <w:lang w:val="en-GB"/>
          </w:rPr>
          <w:delText>List Groups</w:delText>
        </w:r>
        <w:bookmarkEnd w:id="532"/>
        <w:bookmarkEnd w:id="533"/>
      </w:del>
    </w:p>
    <w:p w14:paraId="5C649384" w14:textId="77777777" w:rsidR="00812CE3" w:rsidRDefault="00812CE3">
      <w:pPr>
        <w:pStyle w:val="PlainText"/>
        <w:ind w:right="1127"/>
        <w:rPr>
          <w:del w:id="535" w:author="javier siscart" w:date="2022-02-03T08:42:00Z"/>
          <w:b/>
          <w:bCs/>
          <w:i/>
          <w:iCs/>
          <w:lang w:val="en-GB"/>
        </w:rPr>
      </w:pPr>
    </w:p>
    <w:p w14:paraId="197C2544" w14:textId="77777777" w:rsidR="00812CE3" w:rsidRDefault="00890EEC">
      <w:pPr>
        <w:pStyle w:val="PlainText"/>
        <w:ind w:right="1127"/>
        <w:rPr>
          <w:del w:id="536" w:author="javier siscart" w:date="2022-02-03T08:42:00Z"/>
          <w:lang w:val="en-GB"/>
        </w:rPr>
      </w:pPr>
      <w:del w:id="537" w:author="javier siscart" w:date="2022-02-03T08:42:00Z">
        <w:r>
          <w:rPr>
            <w:lang w:val="en-GB"/>
          </w:rPr>
          <w:delText xml:space="preserve">This function returns the list of groups defined in an account. Fields may be arbitrarily grouped for convenience in a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 (i.e., annual crops, orchards, vineyards …) in order to optimize the queries for relevant fields. The group definition and configuration, if any, should be provided by the vendor's proprietary configuration and management tools.</w:delText>
        </w:r>
      </w:del>
    </w:p>
    <w:p w14:paraId="4AAE7446" w14:textId="77777777" w:rsidR="00812CE3" w:rsidRDefault="00812CE3">
      <w:pPr>
        <w:pStyle w:val="PlainText"/>
        <w:ind w:right="1127"/>
        <w:rPr>
          <w:del w:id="538" w:author="javier siscart" w:date="2022-02-03T08:42:00Z"/>
          <w:lang w:val="en-GB"/>
        </w:rPr>
      </w:pPr>
    </w:p>
    <w:p w14:paraId="21AF81B7" w14:textId="77777777" w:rsidR="00812CE3" w:rsidRDefault="00890EEC">
      <w:pPr>
        <w:pStyle w:val="PlainText"/>
        <w:ind w:right="1127"/>
        <w:rPr>
          <w:del w:id="539" w:author="javier siscart" w:date="2022-02-03T08:42:00Z"/>
          <w:lang w:val="en-GB"/>
        </w:rPr>
      </w:pPr>
      <w:del w:id="540" w:author="javier siscart" w:date="2022-02-03T08:42:00Z">
        <w:r>
          <w:rPr>
            <w:lang w:val="en-GB"/>
          </w:rPr>
          <w:delText>+--------------------------------------------+</w:delText>
        </w:r>
      </w:del>
    </w:p>
    <w:p w14:paraId="65100C9D" w14:textId="77777777" w:rsidR="00812CE3" w:rsidRDefault="00890EEC">
      <w:pPr>
        <w:pStyle w:val="PlainText"/>
        <w:ind w:right="1127"/>
        <w:rPr>
          <w:del w:id="541" w:author="javier siscart" w:date="2022-02-03T08:42:00Z"/>
          <w:lang w:val="en-GB"/>
        </w:rPr>
      </w:pPr>
      <w:del w:id="542" w:author="javier siscart" w:date="2022-02-03T08:42:00Z">
        <w:r>
          <w:rPr>
            <w:lang w:val="en-GB"/>
          </w:rPr>
          <w:delText>| list_groups                                |</w:delText>
        </w:r>
      </w:del>
    </w:p>
    <w:p w14:paraId="33C0D9A6" w14:textId="77777777" w:rsidR="00812CE3" w:rsidRDefault="00890EEC">
      <w:pPr>
        <w:pStyle w:val="PlainText"/>
        <w:ind w:right="1127"/>
        <w:rPr>
          <w:del w:id="543" w:author="javier siscart" w:date="2022-02-03T08:42:00Z"/>
          <w:lang w:val="en-GB"/>
        </w:rPr>
      </w:pPr>
      <w:del w:id="544" w:author="javier siscart" w:date="2022-02-03T08:42:00Z">
        <w:r>
          <w:rPr>
            <w:lang w:val="en-GB"/>
          </w:rPr>
          <w:delText>+-------------+------------------------------+</w:delText>
        </w:r>
      </w:del>
    </w:p>
    <w:p w14:paraId="086A7D64" w14:textId="77777777" w:rsidR="00812CE3" w:rsidRDefault="00890EEC">
      <w:pPr>
        <w:pStyle w:val="PlainText"/>
        <w:ind w:right="1127"/>
        <w:rPr>
          <w:del w:id="545" w:author="javier siscart" w:date="2022-02-03T08:42:00Z"/>
          <w:lang w:val="en-GB"/>
        </w:rPr>
      </w:pPr>
      <w:del w:id="546" w:author="javier siscart" w:date="2022-02-03T08:42:00Z">
        <w:r>
          <w:rPr>
            <w:lang w:val="en-GB"/>
          </w:rPr>
          <w:delText>|      Inputs | none                         |</w:delText>
        </w:r>
      </w:del>
    </w:p>
    <w:p w14:paraId="78590EC3" w14:textId="77777777" w:rsidR="00812CE3" w:rsidRDefault="00890EEC">
      <w:pPr>
        <w:pStyle w:val="PlainText"/>
        <w:ind w:right="1127"/>
        <w:rPr>
          <w:del w:id="547" w:author="javier siscart" w:date="2022-02-03T08:42:00Z"/>
          <w:lang w:val="en-GB"/>
        </w:rPr>
      </w:pPr>
      <w:del w:id="548" w:author="javier siscart" w:date="2022-02-03T08:42:00Z">
        <w:r>
          <w:rPr>
            <w:lang w:val="en-GB"/>
          </w:rPr>
          <w:delText>+-------------+------------------------------+</w:delText>
        </w:r>
      </w:del>
    </w:p>
    <w:p w14:paraId="0B9839D7" w14:textId="77777777" w:rsidR="00812CE3" w:rsidRDefault="00890EEC">
      <w:pPr>
        <w:pStyle w:val="PlainText"/>
        <w:ind w:right="1127"/>
        <w:rPr>
          <w:del w:id="549" w:author="javier siscart" w:date="2022-02-03T08:42:00Z"/>
          <w:lang w:val="en-GB"/>
        </w:rPr>
      </w:pPr>
      <w:del w:id="550" w:author="javier siscart" w:date="2022-02-03T08:42:00Z">
        <w:r>
          <w:rPr>
            <w:lang w:val="en-GB"/>
          </w:rPr>
          <w:delText>|     Outputs | [id, name, description]      |</w:delText>
        </w:r>
      </w:del>
    </w:p>
    <w:p w14:paraId="69EFAF44" w14:textId="77777777" w:rsidR="00812CE3" w:rsidRDefault="00890EEC">
      <w:pPr>
        <w:pStyle w:val="PlainText"/>
        <w:ind w:right="1127"/>
        <w:rPr>
          <w:del w:id="551" w:author="javier siscart" w:date="2022-02-03T08:42:00Z"/>
          <w:lang w:val="en-GB"/>
        </w:rPr>
      </w:pPr>
      <w:del w:id="552" w:author="javier siscart" w:date="2022-02-03T08:42:00Z">
        <w:r>
          <w:rPr>
            <w:lang w:val="en-GB"/>
          </w:rPr>
          <w:delText>+-------------+------------------------------+</w:delText>
        </w:r>
      </w:del>
    </w:p>
    <w:p w14:paraId="2B23AC74" w14:textId="77777777" w:rsidR="00812CE3" w:rsidRDefault="00812CE3">
      <w:pPr>
        <w:pStyle w:val="PlainText"/>
        <w:ind w:right="1127"/>
        <w:rPr>
          <w:del w:id="553" w:author="javier siscart" w:date="2022-02-03T08:42:00Z"/>
          <w:lang w:val="en-GB"/>
        </w:rPr>
      </w:pPr>
    </w:p>
    <w:p w14:paraId="129BB56F" w14:textId="77777777" w:rsidR="00812CE3" w:rsidRDefault="00890EEC">
      <w:pPr>
        <w:pStyle w:val="PlainText"/>
        <w:ind w:right="1127"/>
        <w:rPr>
          <w:del w:id="554" w:author="javier siscart" w:date="2022-02-03T08:42:00Z"/>
          <w:lang w:val="en-GB"/>
        </w:rPr>
      </w:pPr>
      <w:del w:id="555" w:author="javier siscart" w:date="2022-02-03T08:42:00Z">
        <w:r>
          <w:rPr>
            <w:lang w:val="en-GB"/>
          </w:rPr>
          <w:delText>A specific implementation may elect not to provide groups in which case they must simply return an empty array.</w:delText>
        </w:r>
      </w:del>
    </w:p>
    <w:p w14:paraId="7A8C2E40" w14:textId="77777777" w:rsidR="00812CE3" w:rsidRDefault="00812CE3">
      <w:pPr>
        <w:pStyle w:val="PlainText"/>
        <w:ind w:right="1127"/>
        <w:rPr>
          <w:del w:id="556" w:author="javier siscart" w:date="2022-02-03T08:42:00Z"/>
          <w:lang w:val="en-GB"/>
        </w:rPr>
      </w:pPr>
    </w:p>
    <w:p w14:paraId="6ED73FAA" w14:textId="77777777" w:rsidR="00812CE3" w:rsidRDefault="00890EEC">
      <w:pPr>
        <w:pStyle w:val="Heading2"/>
        <w:rPr>
          <w:del w:id="557" w:author="javier siscart" w:date="2022-02-03T08:42:00Z"/>
          <w:lang w:val="en-GB"/>
        </w:rPr>
      </w:pPr>
      <w:bookmarkStart w:id="558" w:name="__RefHeading___Toc26779_3143240777111"/>
      <w:bookmarkStart w:id="559" w:name="_Ref80624725111"/>
      <w:bookmarkStart w:id="560" w:name="_Toc86234748111"/>
      <w:bookmarkEnd w:id="558"/>
      <w:del w:id="561" w:author="javier siscart" w:date="2022-02-03T08:42:00Z">
        <w:r>
          <w:rPr>
            <w:lang w:val="en-GB"/>
          </w:rPr>
          <w:delText>Crop Information</w:delText>
        </w:r>
        <w:bookmarkEnd w:id="559"/>
        <w:bookmarkEnd w:id="560"/>
      </w:del>
    </w:p>
    <w:p w14:paraId="52B244AF" w14:textId="77777777" w:rsidR="00812CE3" w:rsidRDefault="00812CE3">
      <w:pPr>
        <w:pStyle w:val="PlainText"/>
        <w:rPr>
          <w:del w:id="562" w:author="javier siscart" w:date="2022-02-03T08:42:00Z"/>
          <w:lang w:val="en-GB"/>
        </w:rPr>
      </w:pPr>
    </w:p>
    <w:p w14:paraId="1C01C505" w14:textId="77777777" w:rsidR="00812CE3" w:rsidRDefault="00812CE3">
      <w:pPr>
        <w:pStyle w:val="PlainText"/>
        <w:tabs>
          <w:tab w:val="left" w:pos="3570"/>
        </w:tabs>
        <w:rPr>
          <w:del w:id="563" w:author="javier siscart" w:date="2022-02-03T08:42:00Z"/>
          <w:lang w:val="en-GB"/>
        </w:rPr>
      </w:pPr>
    </w:p>
    <w:p w14:paraId="0AF00352" w14:textId="77777777" w:rsidR="00812CE3" w:rsidRDefault="00890EEC">
      <w:pPr>
        <w:pStyle w:val="Heading3"/>
        <w:rPr>
          <w:del w:id="564" w:author="javier siscart" w:date="2022-02-03T08:42:00Z"/>
          <w:lang w:val="en-GB"/>
        </w:rPr>
      </w:pPr>
      <w:bookmarkStart w:id="565" w:name="__RefHeading___Toc26781_3143240777111"/>
      <w:bookmarkStart w:id="566" w:name="_Ref80624727111"/>
      <w:bookmarkStart w:id="567" w:name="_Toc86234749111"/>
      <w:bookmarkEnd w:id="565"/>
      <w:del w:id="568" w:author="javier siscart" w:date="2022-02-03T08:42:00Z">
        <w:r>
          <w:rPr>
            <w:lang w:val="en-GB"/>
          </w:rPr>
          <w:delText>Get Crop History</w:delText>
        </w:r>
        <w:bookmarkEnd w:id="566"/>
        <w:bookmarkEnd w:id="567"/>
      </w:del>
    </w:p>
    <w:p w14:paraId="34BC249A" w14:textId="77777777" w:rsidR="00812CE3" w:rsidRDefault="00812CE3">
      <w:pPr>
        <w:pStyle w:val="PlainText"/>
        <w:rPr>
          <w:del w:id="569" w:author="javier siscart" w:date="2022-02-03T08:42:00Z"/>
          <w:lang w:val="en-GB"/>
        </w:rPr>
      </w:pPr>
    </w:p>
    <w:p w14:paraId="30D4EA2F" w14:textId="77777777" w:rsidR="00812CE3" w:rsidRDefault="00890EEC">
      <w:pPr>
        <w:pStyle w:val="PlainText"/>
        <w:rPr>
          <w:del w:id="570" w:author="javier siscart" w:date="2022-02-03T08:42:00Z"/>
          <w:lang w:val="en-GB"/>
        </w:rPr>
      </w:pPr>
      <w:del w:id="571" w:author="javier siscart" w:date="2022-02-03T08:42:00Z">
        <w:r>
          <w:rPr>
            <w:lang w:val="en-GB"/>
          </w:rPr>
          <w:delText>Returns information on crops over time in the field.</w:delText>
        </w:r>
      </w:del>
    </w:p>
    <w:p w14:paraId="7328D66D" w14:textId="77777777" w:rsidR="00812CE3" w:rsidRDefault="00812CE3">
      <w:pPr>
        <w:pStyle w:val="PlainText"/>
        <w:rPr>
          <w:del w:id="572" w:author="javier siscart" w:date="2022-02-03T08:42:00Z"/>
          <w:lang w:val="en-GB"/>
        </w:rPr>
      </w:pPr>
    </w:p>
    <w:p w14:paraId="00B70D23" w14:textId="77777777" w:rsidR="00812CE3" w:rsidRDefault="00890EEC">
      <w:pPr>
        <w:pStyle w:val="PlainText"/>
        <w:ind w:right="1127"/>
        <w:rPr>
          <w:del w:id="573" w:author="javier siscart" w:date="2022-02-03T08:42:00Z"/>
          <w:lang w:val="en-GB"/>
        </w:rPr>
      </w:pPr>
      <w:del w:id="574" w:author="javier siscart" w:date="2022-02-03T08:42:00Z">
        <w:r>
          <w:rPr>
            <w:lang w:val="en-GB"/>
          </w:rPr>
          <w:delText>+--------------------------------------------+</w:delText>
        </w:r>
      </w:del>
    </w:p>
    <w:p w14:paraId="097F9CCF" w14:textId="77777777" w:rsidR="00812CE3" w:rsidRDefault="00890EEC">
      <w:pPr>
        <w:pStyle w:val="PlainText"/>
        <w:ind w:right="1127"/>
        <w:rPr>
          <w:del w:id="575" w:author="javier siscart" w:date="2022-02-03T08:42:00Z"/>
          <w:lang w:val="en-GB"/>
        </w:rPr>
      </w:pPr>
      <w:del w:id="576" w:author="javier siscart" w:date="2022-02-03T08:42:00Z">
        <w:r>
          <w:rPr>
            <w:lang w:val="en-GB"/>
          </w:rPr>
          <w:delText>| get_crop_history                           |</w:delText>
        </w:r>
      </w:del>
    </w:p>
    <w:p w14:paraId="7FAF614D" w14:textId="77777777" w:rsidR="00812CE3" w:rsidRDefault="00890EEC">
      <w:pPr>
        <w:pStyle w:val="PlainText"/>
        <w:ind w:right="1127"/>
        <w:rPr>
          <w:del w:id="577" w:author="javier siscart" w:date="2022-02-03T08:42:00Z"/>
          <w:lang w:val="en-GB"/>
        </w:rPr>
      </w:pPr>
      <w:del w:id="578" w:author="javier siscart" w:date="2022-02-03T08:42:00Z">
        <w:r>
          <w:rPr>
            <w:lang w:val="en-GB"/>
          </w:rPr>
          <w:delText>+-------------+------------------------------+</w:delText>
        </w:r>
      </w:del>
    </w:p>
    <w:p w14:paraId="0634C3D8" w14:textId="77777777" w:rsidR="00812CE3" w:rsidRDefault="00890EEC">
      <w:pPr>
        <w:pStyle w:val="PlainText"/>
        <w:ind w:right="1127"/>
        <w:rPr>
          <w:del w:id="579" w:author="javier siscart" w:date="2022-02-03T08:42:00Z"/>
          <w:lang w:val="en-GB"/>
        </w:rPr>
      </w:pPr>
      <w:del w:id="580" w:author="javier siscart" w:date="2022-02-03T08:42:00Z">
        <w:r>
          <w:rPr>
            <w:lang w:val="en-GB"/>
          </w:rPr>
          <w:delText>|      Inputs | field id                     |</w:delText>
        </w:r>
      </w:del>
    </w:p>
    <w:p w14:paraId="3149F0E3" w14:textId="77777777" w:rsidR="00812CE3" w:rsidRDefault="00890EEC">
      <w:pPr>
        <w:pStyle w:val="PlainText"/>
        <w:ind w:right="1127"/>
        <w:rPr>
          <w:del w:id="581" w:author="javier siscart" w:date="2022-02-03T08:42:00Z"/>
          <w:lang w:val="en-GB"/>
        </w:rPr>
      </w:pPr>
      <w:del w:id="582" w:author="javier siscart" w:date="2022-02-03T08:42:00Z">
        <w:r>
          <w:rPr>
            <w:lang w:val="en-GB"/>
          </w:rPr>
          <w:delText>+-------------+------------------------------+</w:delText>
        </w:r>
      </w:del>
    </w:p>
    <w:p w14:paraId="7CAB0FE0" w14:textId="77777777" w:rsidR="00812CE3" w:rsidRDefault="00890EEC">
      <w:pPr>
        <w:pStyle w:val="PlainText"/>
        <w:ind w:right="1127"/>
        <w:rPr>
          <w:del w:id="583" w:author="javier siscart" w:date="2022-02-03T08:42:00Z"/>
          <w:lang w:val="en-GB"/>
        </w:rPr>
      </w:pPr>
      <w:del w:id="584" w:author="javier siscart" w:date="2022-02-03T08:42:00Z">
        <w:r>
          <w:rPr>
            <w:lang w:val="en-GB"/>
          </w:rPr>
          <w:delText>|     Outputs | [crop details]               |</w:delText>
        </w:r>
      </w:del>
    </w:p>
    <w:p w14:paraId="498CF54B" w14:textId="77777777" w:rsidR="00812CE3" w:rsidRDefault="00890EEC">
      <w:pPr>
        <w:pStyle w:val="PlainText"/>
        <w:ind w:right="1127"/>
        <w:rPr>
          <w:del w:id="585" w:author="javier siscart" w:date="2022-02-03T08:42:00Z"/>
          <w:lang w:val="en-GB"/>
        </w:rPr>
      </w:pPr>
      <w:del w:id="586" w:author="javier siscart" w:date="2022-02-03T08:42:00Z">
        <w:r>
          <w:rPr>
            <w:lang w:val="en-GB"/>
          </w:rPr>
          <w:delText>+-------------+------------------------------+</w:delText>
        </w:r>
      </w:del>
    </w:p>
    <w:p w14:paraId="3FAB0DE5" w14:textId="77777777" w:rsidR="00812CE3" w:rsidRDefault="00812CE3">
      <w:pPr>
        <w:pStyle w:val="PlainText"/>
        <w:ind w:right="1127"/>
        <w:rPr>
          <w:del w:id="587" w:author="javier siscart" w:date="2022-02-03T08:42:00Z"/>
          <w:lang w:val="en-GB"/>
        </w:rPr>
      </w:pPr>
    </w:p>
    <w:p w14:paraId="2040E741" w14:textId="77777777" w:rsidR="00812CE3" w:rsidRDefault="00890EEC">
      <w:pPr>
        <w:pStyle w:val="PlainText"/>
        <w:rPr>
          <w:del w:id="588" w:author="javier siscart" w:date="2022-02-03T08:42:00Z"/>
          <w:lang w:val="en-GB"/>
        </w:rPr>
      </w:pPr>
      <w:del w:id="589" w:author="javier siscart" w:date="2022-02-03T08:42:00Z">
        <w:r>
          <w:rPr>
            <w:lang w:val="en-GB"/>
          </w:rPr>
          <w:delText>Services MUST return the history in chronological order (sorted by ascending dates)</w:delText>
        </w:r>
      </w:del>
    </w:p>
    <w:p w14:paraId="74F47304" w14:textId="77777777" w:rsidR="00812CE3" w:rsidRDefault="00812CE3">
      <w:pPr>
        <w:pStyle w:val="PlainText"/>
        <w:rPr>
          <w:del w:id="590" w:author="javier siscart" w:date="2022-02-03T08:42:00Z"/>
          <w:lang w:val="en-GB"/>
        </w:rPr>
      </w:pPr>
    </w:p>
    <w:p w14:paraId="60ED4874" w14:textId="77777777" w:rsidR="00812CE3" w:rsidRDefault="00890EEC">
      <w:pPr>
        <w:pStyle w:val="PlainText"/>
        <w:rPr>
          <w:del w:id="591" w:author="javier siscart" w:date="2022-02-03T08:42:00Z"/>
          <w:lang w:val="en-GB"/>
        </w:rPr>
      </w:pPr>
      <w:del w:id="592" w:author="javier siscart" w:date="2022-02-03T08:42:00Z">
        <w:r>
          <w:rPr>
            <w:lang w:val="en-GB"/>
          </w:rPr>
          <w:delText>Crop history information MUST be immutable except for the most current item which may be edited.</w:delText>
        </w:r>
      </w:del>
    </w:p>
    <w:p w14:paraId="0A01687B" w14:textId="77777777" w:rsidR="00812CE3" w:rsidRDefault="00812CE3">
      <w:pPr>
        <w:pStyle w:val="PlainText"/>
        <w:rPr>
          <w:del w:id="593" w:author="javier siscart" w:date="2022-02-03T08:42:00Z"/>
          <w:lang w:val="en-GB"/>
        </w:rPr>
      </w:pPr>
    </w:p>
    <w:p w14:paraId="7311DE18" w14:textId="77777777" w:rsidR="00812CE3" w:rsidRDefault="00890EEC">
      <w:pPr>
        <w:pStyle w:val="Heading3"/>
        <w:rPr>
          <w:del w:id="594" w:author="javier siscart" w:date="2022-02-03T08:42:00Z"/>
          <w:lang w:val="en-GB"/>
        </w:rPr>
      </w:pPr>
      <w:bookmarkStart w:id="595" w:name="__RefHeading___Toc26783_3143240777111"/>
      <w:bookmarkStart w:id="596" w:name="_Toc86234750111"/>
      <w:bookmarkStart w:id="597" w:name="_Ref80624729111"/>
      <w:bookmarkEnd w:id="595"/>
      <w:del w:id="598" w:author="javier siscart" w:date="2022-02-03T08:42:00Z">
        <w:r>
          <w:rPr>
            <w:lang w:val="en-GB"/>
          </w:rPr>
          <w:delText>Get Crop Details</w:delText>
        </w:r>
        <w:bookmarkEnd w:id="596"/>
        <w:bookmarkEnd w:id="597"/>
      </w:del>
    </w:p>
    <w:p w14:paraId="0F822D64" w14:textId="77777777" w:rsidR="00812CE3" w:rsidRDefault="00812CE3">
      <w:pPr>
        <w:pStyle w:val="PlainText"/>
        <w:ind w:left="0"/>
        <w:rPr>
          <w:del w:id="599" w:author="javier siscart" w:date="2022-02-03T08:42:00Z"/>
          <w:lang w:val="en-GB"/>
        </w:rPr>
      </w:pPr>
    </w:p>
    <w:p w14:paraId="101413BF" w14:textId="77777777" w:rsidR="00812CE3" w:rsidRDefault="00890EEC">
      <w:pPr>
        <w:pStyle w:val="PlainText"/>
        <w:ind w:right="1127"/>
        <w:rPr>
          <w:del w:id="600" w:author="javier siscart" w:date="2022-02-03T08:42:00Z"/>
          <w:lang w:val="en-GB"/>
        </w:rPr>
      </w:pPr>
      <w:del w:id="601" w:author="javier siscart" w:date="2022-02-03T08:42:00Z">
        <w:r>
          <w:rPr>
            <w:lang w:val="en-GB"/>
          </w:rPr>
          <w:delText>+--------------------------------------------+</w:delText>
        </w:r>
      </w:del>
    </w:p>
    <w:p w14:paraId="6D4645A0" w14:textId="77777777" w:rsidR="00812CE3" w:rsidRDefault="00890EEC">
      <w:pPr>
        <w:pStyle w:val="PlainText"/>
        <w:ind w:right="1127"/>
        <w:rPr>
          <w:del w:id="602" w:author="javier siscart" w:date="2022-02-03T08:42:00Z"/>
          <w:lang w:val="en-GB"/>
        </w:rPr>
      </w:pPr>
      <w:del w:id="603" w:author="javier siscart" w:date="2022-02-03T08:42:00Z">
        <w:r>
          <w:rPr>
            <w:lang w:val="en-GB"/>
          </w:rPr>
          <w:delText>| get_crop_details                           |</w:delText>
        </w:r>
      </w:del>
    </w:p>
    <w:p w14:paraId="3BE9F0A7" w14:textId="77777777" w:rsidR="00812CE3" w:rsidRDefault="00890EEC">
      <w:pPr>
        <w:pStyle w:val="PlainText"/>
        <w:ind w:right="1127"/>
        <w:rPr>
          <w:del w:id="604" w:author="javier siscart" w:date="2022-02-03T08:42:00Z"/>
          <w:lang w:val="en-GB"/>
        </w:rPr>
      </w:pPr>
      <w:del w:id="605" w:author="javier siscart" w:date="2022-02-03T08:42:00Z">
        <w:r>
          <w:rPr>
            <w:lang w:val="en-GB"/>
          </w:rPr>
          <w:delText>+-------------+------------------------------+</w:delText>
        </w:r>
      </w:del>
    </w:p>
    <w:p w14:paraId="18C2154E" w14:textId="77777777" w:rsidR="00812CE3" w:rsidRDefault="00890EEC">
      <w:pPr>
        <w:pStyle w:val="PlainText"/>
        <w:ind w:right="1127"/>
        <w:rPr>
          <w:del w:id="606" w:author="javier siscart" w:date="2022-02-03T08:42:00Z"/>
          <w:lang w:val="en-GB"/>
        </w:rPr>
      </w:pPr>
      <w:del w:id="607" w:author="javier siscart" w:date="2022-02-03T08:42:00Z">
        <w:r>
          <w:rPr>
            <w:lang w:val="en-GB"/>
          </w:rPr>
          <w:delText>|      Inputs | field id, date               |</w:delText>
        </w:r>
      </w:del>
    </w:p>
    <w:p w14:paraId="68B8149F" w14:textId="77777777" w:rsidR="00812CE3" w:rsidRDefault="00890EEC">
      <w:pPr>
        <w:pStyle w:val="PlainText"/>
        <w:ind w:right="1127"/>
        <w:rPr>
          <w:del w:id="608" w:author="javier siscart" w:date="2022-02-03T08:42:00Z"/>
          <w:lang w:val="en-GB"/>
        </w:rPr>
      </w:pPr>
      <w:del w:id="609" w:author="javier siscart" w:date="2022-02-03T08:42:00Z">
        <w:r>
          <w:rPr>
            <w:lang w:val="en-GB"/>
          </w:rPr>
          <w:delText>+-------------+------------------------------+</w:delText>
        </w:r>
      </w:del>
    </w:p>
    <w:p w14:paraId="78FBF5F2" w14:textId="77777777" w:rsidR="00812CE3" w:rsidRDefault="00890EEC">
      <w:pPr>
        <w:pStyle w:val="PlainText"/>
        <w:ind w:right="1127"/>
        <w:rPr>
          <w:del w:id="610" w:author="javier siscart" w:date="2022-02-03T08:42:00Z"/>
          <w:lang w:val="en-GB"/>
        </w:rPr>
      </w:pPr>
      <w:del w:id="611" w:author="javier siscart" w:date="2022-02-03T08:42:00Z">
        <w:r>
          <w:rPr>
            <w:lang w:val="en-GB"/>
          </w:rPr>
          <w:delText>|     Outputs | date, crop id, layout,       |</w:delText>
        </w:r>
      </w:del>
    </w:p>
    <w:p w14:paraId="75172B1D" w14:textId="77777777" w:rsidR="00812CE3" w:rsidRDefault="00890EEC">
      <w:pPr>
        <w:pStyle w:val="PlainText"/>
        <w:ind w:right="1127"/>
        <w:rPr>
          <w:del w:id="612" w:author="javier siscart" w:date="2022-02-03T08:42:00Z"/>
          <w:lang w:val="en-GB"/>
        </w:rPr>
      </w:pPr>
      <w:del w:id="613" w:author="javier siscart" w:date="2022-02-03T08:42:00Z">
        <w:r>
          <w:rPr>
            <w:lang w:val="en-GB"/>
          </w:rPr>
          <w:delText>|             | season_start_date            |</w:delText>
        </w:r>
      </w:del>
    </w:p>
    <w:p w14:paraId="14DDEE73" w14:textId="77777777" w:rsidR="00812CE3" w:rsidRDefault="00890EEC">
      <w:pPr>
        <w:pStyle w:val="PlainText"/>
        <w:ind w:right="1127"/>
        <w:rPr>
          <w:del w:id="614" w:author="javier siscart" w:date="2022-02-03T08:42:00Z"/>
          <w:lang w:val="en-GB"/>
        </w:rPr>
      </w:pPr>
      <w:del w:id="615" w:author="javier siscart" w:date="2022-02-03T08:42:00Z">
        <w:r>
          <w:rPr>
            <w:lang w:val="en-GB"/>
          </w:rPr>
          <w:delText>+-------------+------------------------------+</w:delText>
        </w:r>
      </w:del>
    </w:p>
    <w:p w14:paraId="21116F72" w14:textId="77777777" w:rsidR="00812CE3" w:rsidRDefault="00812CE3">
      <w:pPr>
        <w:pStyle w:val="PlainText"/>
        <w:ind w:right="1127"/>
        <w:rPr>
          <w:del w:id="616" w:author="javier siscart" w:date="2022-02-03T08:42:00Z"/>
          <w:lang w:val="en-GB"/>
        </w:rPr>
      </w:pPr>
    </w:p>
    <w:p w14:paraId="34ED2EB3" w14:textId="77777777" w:rsidR="00812CE3" w:rsidRDefault="00890EEC">
      <w:pPr>
        <w:pStyle w:val="PlainText"/>
        <w:ind w:right="1127"/>
        <w:rPr>
          <w:del w:id="617" w:author="javier siscart" w:date="2022-02-03T08:42:00Z"/>
          <w:lang w:val="en-GB"/>
        </w:rPr>
      </w:pPr>
      <w:del w:id="618" w:author="javier siscart" w:date="2022-02-03T08:42:00Z">
        <w:r>
          <w:rPr>
            <w:lang w:val="en-GB"/>
          </w:rPr>
          <w:delText>Services MUST return the crop information corresponding to the most recent information whose date is smaller or equal to the requested date.</w:delText>
        </w:r>
      </w:del>
    </w:p>
    <w:p w14:paraId="0A254B0B" w14:textId="77777777" w:rsidR="00812CE3" w:rsidRDefault="00812CE3">
      <w:pPr>
        <w:pStyle w:val="PlainText"/>
        <w:ind w:right="1127"/>
        <w:rPr>
          <w:del w:id="619" w:author="javier siscart" w:date="2022-02-03T08:42:00Z"/>
          <w:lang w:val="en-GB"/>
        </w:rPr>
      </w:pPr>
    </w:p>
    <w:p w14:paraId="53BC9972" w14:textId="77777777" w:rsidR="00812CE3" w:rsidRDefault="00890EEC">
      <w:pPr>
        <w:pStyle w:val="PlainText"/>
        <w:ind w:right="1127"/>
        <w:rPr>
          <w:del w:id="620" w:author="javier siscart" w:date="2022-02-03T08:42:00Z"/>
          <w:lang w:val="en-GB"/>
        </w:rPr>
      </w:pPr>
      <w:del w:id="621" w:author="javier siscart" w:date="2022-02-03T08:42:00Z">
        <w:r>
          <w:rPr>
            <w:lang w:val="en-GB"/>
          </w:rPr>
          <w:delText>If no crop details are available, services MUST return 204 NO CONTENT.</w:delText>
        </w:r>
      </w:del>
    </w:p>
    <w:p w14:paraId="055789F4" w14:textId="77777777" w:rsidR="00812CE3" w:rsidRDefault="00812CE3">
      <w:pPr>
        <w:pStyle w:val="PlainText"/>
        <w:ind w:right="1127"/>
        <w:rPr>
          <w:del w:id="622" w:author="javier siscart" w:date="2022-02-03T08:42:00Z"/>
          <w:lang w:val="en-GB"/>
        </w:rPr>
      </w:pPr>
    </w:p>
    <w:p w14:paraId="0A53F976" w14:textId="77777777" w:rsidR="00812CE3" w:rsidRDefault="00890EEC">
      <w:pPr>
        <w:pStyle w:val="PlainText"/>
        <w:ind w:right="1127"/>
        <w:rPr>
          <w:del w:id="623" w:author="javier siscart" w:date="2022-02-03T08:42:00Z"/>
          <w:lang w:val="en-GB"/>
        </w:rPr>
      </w:pPr>
      <w:del w:id="624" w:author="javier siscart" w:date="2022-02-03T08:42:00Z">
        <w:r>
          <w:rPr>
            <w:lang w:val="en-GB"/>
          </w:rPr>
          <w:delText>If date is not specified, the current (latest) crop details are returned.</w:delText>
        </w:r>
      </w:del>
    </w:p>
    <w:p w14:paraId="5295D099" w14:textId="77777777" w:rsidR="00812CE3" w:rsidRDefault="00812CE3">
      <w:pPr>
        <w:pStyle w:val="PlainText"/>
        <w:ind w:right="1127"/>
        <w:rPr>
          <w:del w:id="625" w:author="javier siscart" w:date="2022-02-03T08:42:00Z"/>
          <w:lang w:val="en-GB"/>
        </w:rPr>
      </w:pPr>
    </w:p>
    <w:p w14:paraId="58706847" w14:textId="77777777" w:rsidR="00812CE3" w:rsidRDefault="00890EEC">
      <w:pPr>
        <w:pStyle w:val="PlainText"/>
        <w:ind w:right="1127"/>
        <w:rPr>
          <w:del w:id="626" w:author="javier siscart" w:date="2022-02-03T08:42:00Z"/>
          <w:lang w:val="en-GB"/>
        </w:rPr>
      </w:pPr>
      <w:del w:id="627" w:author="javier siscart" w:date="2022-02-03T08:42:00Z">
        <w:r>
          <w:rPr>
            <w:lang w:val="en-GB"/>
          </w:rPr>
          <w:delText>If date is specified it MUST NOT be in the future.</w:delText>
        </w:r>
      </w:del>
    </w:p>
    <w:p w14:paraId="6B5D5ECE" w14:textId="77777777" w:rsidR="00812CE3" w:rsidRDefault="00812CE3">
      <w:pPr>
        <w:pStyle w:val="PlainText"/>
        <w:ind w:right="1127"/>
        <w:rPr>
          <w:del w:id="628" w:author="javier siscart" w:date="2022-02-03T08:42:00Z"/>
          <w:lang w:val="en-GB"/>
        </w:rPr>
      </w:pPr>
    </w:p>
    <w:p w14:paraId="780AFE11" w14:textId="77777777" w:rsidR="00812CE3" w:rsidRDefault="00890EEC">
      <w:pPr>
        <w:pStyle w:val="PlainText"/>
        <w:ind w:right="1127"/>
        <w:rPr>
          <w:del w:id="629" w:author="javier siscart" w:date="2022-02-03T08:42:00Z"/>
          <w:lang w:val="en-GB"/>
        </w:rPr>
      </w:pPr>
      <w:del w:id="630" w:author="javier siscart" w:date="2022-02-03T08:42:00Z">
        <w:r>
          <w:rPr>
            <w:lang w:val="en-GB"/>
          </w:rPr>
          <w:delText>If no date match is found (date is older that oldest crop details), services MUST return 204 NO CONTENT.</w:delText>
        </w:r>
      </w:del>
    </w:p>
    <w:p w14:paraId="58C1CE7B" w14:textId="77777777" w:rsidR="00812CE3" w:rsidRDefault="00812CE3">
      <w:pPr>
        <w:pStyle w:val="PlainText"/>
        <w:ind w:right="1127"/>
        <w:rPr>
          <w:del w:id="631" w:author="javier siscart" w:date="2022-02-03T08:42:00Z"/>
          <w:lang w:val="en-GB"/>
        </w:rPr>
      </w:pPr>
    </w:p>
    <w:p w14:paraId="1E1B2BB6" w14:textId="77777777" w:rsidR="00812CE3" w:rsidRDefault="00890EEC">
      <w:pPr>
        <w:pStyle w:val="PlainText"/>
        <w:ind w:right="1127"/>
        <w:rPr>
          <w:del w:id="632" w:author="javier siscart" w:date="2022-02-03T08:42:00Z"/>
          <w:lang w:val="en-GB"/>
        </w:rPr>
      </w:pPr>
      <w:del w:id="633" w:author="javier siscart" w:date="2022-02-03T08:42:00Z">
        <w:r>
          <w:rPr>
            <w:lang w:val="en-GB"/>
          </w:rPr>
          <w:delText>The crop layout represents the "seedable" areas of the field, such as vineyard rows, individual trees, etc. The coordinates MAY include elevation information relevant to the type of crop.</w:delText>
        </w:r>
      </w:del>
    </w:p>
    <w:p w14:paraId="1368B598" w14:textId="77777777" w:rsidR="00812CE3" w:rsidRDefault="00812CE3">
      <w:pPr>
        <w:pStyle w:val="PlainText"/>
        <w:rPr>
          <w:del w:id="634" w:author="javier siscart" w:date="2022-02-03T08:42:00Z"/>
          <w:lang w:val="en-GB"/>
        </w:rPr>
      </w:pPr>
    </w:p>
    <w:p w14:paraId="330B3ED8" w14:textId="77777777" w:rsidR="00812CE3" w:rsidRDefault="00890EEC">
      <w:pPr>
        <w:pStyle w:val="PlainText"/>
        <w:rPr>
          <w:del w:id="635" w:author="javier siscart" w:date="2022-02-03T08:42:00Z"/>
          <w:lang w:val="en-GB"/>
        </w:rPr>
      </w:pPr>
      <w:del w:id="636" w:author="javier siscart" w:date="2022-02-03T08:42:00Z">
        <w:r>
          <w:rPr>
            <w:lang w:val="en-GB"/>
          </w:rPr>
          <w:delText>Crop layout, if present, MUST be fully contained within the field boundaries.</w:delText>
        </w:r>
      </w:del>
    </w:p>
    <w:p w14:paraId="5176A7E7" w14:textId="77777777" w:rsidR="00812CE3" w:rsidRDefault="00812CE3">
      <w:pPr>
        <w:pStyle w:val="PlainText"/>
        <w:rPr>
          <w:del w:id="637" w:author="javier siscart" w:date="2022-02-03T08:42:00Z"/>
          <w:lang w:val="en-GB"/>
        </w:rPr>
      </w:pPr>
    </w:p>
    <w:p w14:paraId="5014350A" w14:textId="77777777" w:rsidR="00812CE3" w:rsidRDefault="00890EEC">
      <w:pPr>
        <w:pStyle w:val="PlainText"/>
        <w:rPr>
          <w:del w:id="638" w:author="javier siscart" w:date="2022-02-03T08:42:00Z"/>
          <w:lang w:val="en-GB"/>
        </w:rPr>
      </w:pPr>
      <w:del w:id="639" w:author="javier siscart" w:date="2022-02-03T08:42:00Z">
        <w:r>
          <w:rPr>
            <w:lang w:val="en-GB"/>
          </w:rPr>
          <w:delText>season_start_date is the date at which the latest crop season starts. When available, it MUST NOT be older than 9 months from the current date. Otherwise, it MUST be omitted (even if an outdated value is available in the service).</w:delText>
        </w:r>
      </w:del>
    </w:p>
    <w:p w14:paraId="32439E98" w14:textId="77777777" w:rsidR="00812CE3" w:rsidRDefault="00812CE3">
      <w:pPr>
        <w:pStyle w:val="PlainText"/>
        <w:ind w:left="0" w:right="1127"/>
        <w:rPr>
          <w:del w:id="640" w:author="javier siscart" w:date="2022-02-03T08:42:00Z"/>
          <w:lang w:val="en-GB"/>
        </w:rPr>
      </w:pPr>
    </w:p>
    <w:p w14:paraId="6727FE84" w14:textId="77777777" w:rsidR="00812CE3" w:rsidRDefault="00890EEC">
      <w:pPr>
        <w:pStyle w:val="Heading2"/>
        <w:ind w:right="1127"/>
        <w:rPr>
          <w:del w:id="641" w:author="javier siscart" w:date="2022-02-03T08:42:00Z"/>
          <w:lang w:val="en-GB"/>
        </w:rPr>
      </w:pPr>
      <w:bookmarkStart w:id="642" w:name="__RefHeading___Toc26785_3143240777111"/>
      <w:bookmarkStart w:id="643" w:name="_Toc86234751111"/>
      <w:bookmarkStart w:id="644" w:name="_Ref75422940111"/>
      <w:bookmarkEnd w:id="642"/>
      <w:del w:id="645" w:author="javier siscart" w:date="2022-02-03T08:42:00Z">
        <w:r>
          <w:rPr>
            <w:lang w:val="en-GB"/>
          </w:rPr>
          <w:delText>Driving Path</w:delText>
        </w:r>
        <w:bookmarkEnd w:id="643"/>
        <w:bookmarkEnd w:id="644"/>
      </w:del>
    </w:p>
    <w:p w14:paraId="045BEADE" w14:textId="77777777" w:rsidR="00812CE3" w:rsidRDefault="00812CE3">
      <w:pPr>
        <w:pStyle w:val="PlainText"/>
        <w:ind w:right="1127"/>
        <w:rPr>
          <w:del w:id="646" w:author="javier siscart" w:date="2022-02-03T08:42:00Z"/>
          <w:lang w:val="en-GB"/>
        </w:rPr>
      </w:pPr>
    </w:p>
    <w:p w14:paraId="554E031D" w14:textId="77777777" w:rsidR="00812CE3" w:rsidRDefault="00890EEC">
      <w:pPr>
        <w:pStyle w:val="Heading3"/>
        <w:ind w:right="1127"/>
        <w:rPr>
          <w:del w:id="647" w:author="javier siscart" w:date="2022-02-03T08:42:00Z"/>
          <w:lang w:val="en-GB"/>
        </w:rPr>
      </w:pPr>
      <w:bookmarkStart w:id="648" w:name="__RefHeading___Toc26787_3143240777111"/>
      <w:bookmarkStart w:id="649" w:name="_Toc86234752111"/>
      <w:bookmarkStart w:id="650" w:name="_Ref75422942111"/>
      <w:bookmarkEnd w:id="648"/>
      <w:del w:id="651" w:author="javier siscart" w:date="2022-02-03T08:42:00Z">
        <w:r>
          <w:rPr>
            <w:lang w:val="en-GB"/>
          </w:rPr>
          <w:delText>Get Driving Path</w:delText>
        </w:r>
        <w:bookmarkEnd w:id="649"/>
        <w:bookmarkEnd w:id="650"/>
      </w:del>
    </w:p>
    <w:p w14:paraId="2CDA5FC7" w14:textId="77777777" w:rsidR="00812CE3" w:rsidRDefault="00812CE3">
      <w:pPr>
        <w:pStyle w:val="PlainText"/>
        <w:ind w:right="1127"/>
        <w:rPr>
          <w:del w:id="652" w:author="javier siscart" w:date="2022-02-03T08:42:00Z"/>
          <w:lang w:val="en-GB"/>
        </w:rPr>
      </w:pPr>
    </w:p>
    <w:p w14:paraId="509932E1" w14:textId="77777777" w:rsidR="00812CE3" w:rsidRDefault="00890EEC">
      <w:pPr>
        <w:pStyle w:val="PlainText"/>
        <w:ind w:right="1127"/>
        <w:rPr>
          <w:del w:id="653" w:author="javier siscart" w:date="2022-02-03T08:42:00Z"/>
          <w:lang w:val="en-GB"/>
        </w:rPr>
      </w:pPr>
      <w:del w:id="654" w:author="javier siscart" w:date="2022-02-03T08:42:00Z">
        <w:r>
          <w:rPr>
            <w:lang w:val="en-GB"/>
          </w:rPr>
          <w:delText>Only "AB Line" are supported at the moment. By convention, the AB line must be aligned with the edge of a field boundary; it will be dynamically adjusted by the consumer to take the width of the attached implement into account.</w:delText>
        </w:r>
      </w:del>
    </w:p>
    <w:p w14:paraId="2041B68F" w14:textId="77777777" w:rsidR="00812CE3" w:rsidRDefault="00812CE3">
      <w:pPr>
        <w:pStyle w:val="PlainText"/>
        <w:ind w:right="1127"/>
        <w:rPr>
          <w:del w:id="655" w:author="javier siscart" w:date="2022-02-03T08:42:00Z"/>
          <w:lang w:val="en-GB"/>
        </w:rPr>
      </w:pPr>
    </w:p>
    <w:p w14:paraId="1405571B" w14:textId="77777777" w:rsidR="00812CE3" w:rsidRDefault="00890EEC">
      <w:pPr>
        <w:pStyle w:val="PlainText"/>
        <w:ind w:right="1127"/>
        <w:rPr>
          <w:del w:id="656" w:author="javier siscart" w:date="2022-02-03T08:42:00Z"/>
          <w:lang w:val="en-GB"/>
        </w:rPr>
      </w:pPr>
      <w:del w:id="657" w:author="javier siscart" w:date="2022-02-03T08:42:00Z">
        <w:r>
          <w:rPr>
            <w:lang w:val="en-GB"/>
          </w:rPr>
          <w:delText>+--------------------------------------------+</w:delText>
        </w:r>
      </w:del>
    </w:p>
    <w:p w14:paraId="2BEB6167" w14:textId="77777777" w:rsidR="00812CE3" w:rsidRDefault="00890EEC">
      <w:pPr>
        <w:pStyle w:val="PlainText"/>
        <w:ind w:right="1127"/>
        <w:rPr>
          <w:del w:id="658" w:author="javier siscart" w:date="2022-02-03T08:42:00Z"/>
          <w:lang w:val="en-GB"/>
        </w:rPr>
      </w:pPr>
      <w:del w:id="659" w:author="javier siscart" w:date="2022-02-03T08:42:00Z">
        <w:r>
          <w:rPr>
            <w:lang w:val="en-GB"/>
          </w:rPr>
          <w:delText>| get_driving_path                           |</w:delText>
        </w:r>
      </w:del>
    </w:p>
    <w:p w14:paraId="000487E9" w14:textId="77777777" w:rsidR="00812CE3" w:rsidRDefault="00890EEC">
      <w:pPr>
        <w:pStyle w:val="PlainText"/>
        <w:ind w:right="1127"/>
        <w:rPr>
          <w:del w:id="660" w:author="javier siscart" w:date="2022-02-03T08:42:00Z"/>
          <w:lang w:val="en-GB"/>
        </w:rPr>
      </w:pPr>
      <w:del w:id="661" w:author="javier siscart" w:date="2022-02-03T08:42:00Z">
        <w:r>
          <w:rPr>
            <w:lang w:val="en-GB"/>
          </w:rPr>
          <w:delText>+-------------+------------------------------+</w:delText>
        </w:r>
      </w:del>
    </w:p>
    <w:p w14:paraId="48DEA0CE" w14:textId="77777777" w:rsidR="00812CE3" w:rsidRDefault="00890EEC">
      <w:pPr>
        <w:pStyle w:val="PlainText"/>
        <w:ind w:right="1127"/>
        <w:rPr>
          <w:del w:id="662" w:author="javier siscart" w:date="2022-02-03T08:42:00Z"/>
          <w:lang w:val="en-GB"/>
        </w:rPr>
      </w:pPr>
      <w:del w:id="663" w:author="javier siscart" w:date="2022-02-03T08:42:00Z">
        <w:r>
          <w:rPr>
            <w:lang w:val="en-GB"/>
          </w:rPr>
          <w:delText>|      Inputs | field id                     |</w:delText>
        </w:r>
      </w:del>
    </w:p>
    <w:p w14:paraId="1FCBCA4B" w14:textId="77777777" w:rsidR="00812CE3" w:rsidRDefault="00890EEC">
      <w:pPr>
        <w:pStyle w:val="PlainText"/>
        <w:ind w:right="1127"/>
        <w:rPr>
          <w:del w:id="664" w:author="javier siscart" w:date="2022-02-03T08:42:00Z"/>
          <w:lang w:val="en-GB"/>
        </w:rPr>
      </w:pPr>
      <w:del w:id="665" w:author="javier siscart" w:date="2022-02-03T08:42:00Z">
        <w:r>
          <w:rPr>
            <w:lang w:val="en-GB"/>
          </w:rPr>
          <w:delText>+-------------+------------------------------+</w:delText>
        </w:r>
      </w:del>
    </w:p>
    <w:p w14:paraId="681C5D36" w14:textId="77777777" w:rsidR="00812CE3" w:rsidRDefault="00890EEC">
      <w:pPr>
        <w:pStyle w:val="PlainText"/>
        <w:ind w:right="1127"/>
        <w:rPr>
          <w:del w:id="666" w:author="javier siscart" w:date="2022-02-03T08:42:00Z"/>
          <w:lang w:val="en-GB"/>
        </w:rPr>
      </w:pPr>
      <w:del w:id="667" w:author="javier siscart" w:date="2022-02-03T08:42:00Z">
        <w:r>
          <w:rPr>
            <w:lang w:val="en-GB"/>
          </w:rPr>
          <w:delText>|     Outputs | start point coordinates,     |</w:delText>
        </w:r>
      </w:del>
    </w:p>
    <w:p w14:paraId="2330C2C6" w14:textId="77777777" w:rsidR="00812CE3" w:rsidRDefault="00890EEC">
      <w:pPr>
        <w:pStyle w:val="PlainText"/>
        <w:ind w:right="1127"/>
        <w:rPr>
          <w:del w:id="668" w:author="javier siscart" w:date="2022-02-03T08:42:00Z"/>
          <w:lang w:val="en-GB"/>
        </w:rPr>
      </w:pPr>
      <w:del w:id="669" w:author="javier siscart" w:date="2022-02-03T08:42:00Z">
        <w:r>
          <w:rPr>
            <w:lang w:val="en-GB"/>
          </w:rPr>
          <w:delText>|             | end point coordinates        |</w:delText>
        </w:r>
      </w:del>
    </w:p>
    <w:p w14:paraId="20ACFDD3" w14:textId="77777777" w:rsidR="00812CE3" w:rsidRDefault="00890EEC">
      <w:pPr>
        <w:pStyle w:val="PlainText"/>
        <w:ind w:right="1127"/>
        <w:rPr>
          <w:del w:id="670" w:author="javier siscart" w:date="2022-02-03T08:42:00Z"/>
          <w:lang w:val="en-GB"/>
        </w:rPr>
      </w:pPr>
      <w:del w:id="671" w:author="javier siscart" w:date="2022-02-03T08:42:00Z">
        <w:r>
          <w:rPr>
            <w:lang w:val="en-GB"/>
          </w:rPr>
          <w:delText>+-------------+------------------------------+</w:delText>
        </w:r>
      </w:del>
    </w:p>
    <w:p w14:paraId="27923D9A" w14:textId="77777777" w:rsidR="00812CE3" w:rsidRDefault="00812CE3">
      <w:pPr>
        <w:pStyle w:val="PlainText"/>
        <w:ind w:right="1127"/>
        <w:rPr>
          <w:del w:id="672" w:author="javier siscart" w:date="2022-02-03T08:42:00Z"/>
          <w:lang w:val="en-GB"/>
        </w:rPr>
      </w:pPr>
    </w:p>
    <w:p w14:paraId="30520E65" w14:textId="77777777" w:rsidR="00812CE3" w:rsidRDefault="00890EEC">
      <w:pPr>
        <w:pStyle w:val="PlainText"/>
        <w:ind w:right="1127"/>
        <w:rPr>
          <w:del w:id="673" w:author="javier siscart" w:date="2022-02-03T08:42:00Z"/>
          <w:lang w:val="en-GB"/>
        </w:rPr>
      </w:pPr>
      <w:del w:id="674" w:author="javier siscart" w:date="2022-02-03T08:42:00Z">
        <w:r>
          <w:rPr>
            <w:lang w:val="en-GB"/>
          </w:rPr>
          <w:delText>If not driving path is defined or not supported, services MUST return 204 NO CONTENT error.</w:delText>
        </w:r>
      </w:del>
    </w:p>
    <w:p w14:paraId="56FEFD2D" w14:textId="77777777" w:rsidR="00812CE3" w:rsidRDefault="00812CE3">
      <w:pPr>
        <w:pStyle w:val="PlainText"/>
        <w:ind w:right="1127"/>
        <w:rPr>
          <w:del w:id="675" w:author="javier siscart" w:date="2022-02-03T08:42:00Z"/>
          <w:lang w:val="en-GB"/>
        </w:rPr>
      </w:pPr>
    </w:p>
    <w:p w14:paraId="0F4381F0" w14:textId="77777777" w:rsidR="00812CE3" w:rsidRDefault="00890EEC">
      <w:pPr>
        <w:pStyle w:val="Heading2"/>
        <w:ind w:right="1127"/>
        <w:rPr>
          <w:del w:id="676" w:author="javier siscart" w:date="2022-02-03T08:42:00Z"/>
          <w:lang w:val="en-GB"/>
        </w:rPr>
      </w:pPr>
      <w:bookmarkStart w:id="677" w:name="__RefHeading___Toc26789_3143240777111"/>
      <w:bookmarkStart w:id="678" w:name="_Ref75422945111"/>
      <w:bookmarkStart w:id="679" w:name="_Toc86234753111"/>
      <w:bookmarkEnd w:id="677"/>
      <w:del w:id="680" w:author="javier siscart" w:date="2022-02-03T08:42:00Z">
        <w:r>
          <w:rPr>
            <w:lang w:val="en-GB"/>
          </w:rPr>
          <w:delText>Applications Results Functions</w:delText>
        </w:r>
        <w:bookmarkEnd w:id="678"/>
        <w:bookmarkEnd w:id="679"/>
      </w:del>
    </w:p>
    <w:p w14:paraId="2BDC9ED1" w14:textId="77777777" w:rsidR="00812CE3" w:rsidRDefault="00812CE3">
      <w:pPr>
        <w:pStyle w:val="PlainText"/>
        <w:rPr>
          <w:del w:id="681" w:author="javier siscart" w:date="2022-02-03T08:42:00Z"/>
          <w:lang w:val="en-GB"/>
        </w:rPr>
      </w:pPr>
    </w:p>
    <w:p w14:paraId="49C58E78" w14:textId="77777777" w:rsidR="00812CE3" w:rsidRDefault="00890EEC">
      <w:pPr>
        <w:pStyle w:val="PlainText"/>
        <w:rPr>
          <w:del w:id="682" w:author="javier siscart" w:date="2022-02-03T08:42:00Z"/>
          <w:lang w:val="en-GB"/>
        </w:rPr>
      </w:pPr>
      <w:del w:id="683" w:author="javier siscart" w:date="2022-02-03T08:42:00Z">
        <w:r>
          <w:rPr>
            <w:lang w:val="en-GB"/>
          </w:rPr>
          <w:delText xml:space="preserve">Application results are operations that are performed on a field, yielding results in the form of application maps, that are necessary for reporting or as inputs for other services. At this time,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defines specific application results formats for "fertilization", "crop_protection" and "irrigation". A general-purpose type "other" is available for types of applications that have not yet been formalized (see </w:delText>
        </w:r>
        <w:r>
          <w:rPr>
            <w:lang w:val="en-GB"/>
          </w:rPr>
          <w:fldChar w:fldCharType="begin"/>
        </w:r>
        <w:r>
          <w:rPr>
            <w:lang w:val="en-GB"/>
          </w:rPr>
          <w:delInstrText>REF _Ref84581334 \r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 xml:space="preserve"> </w:delText>
        </w:r>
        <w:r>
          <w:rPr>
            <w:lang w:val="en-GB"/>
          </w:rPr>
          <w:fldChar w:fldCharType="begin"/>
        </w:r>
        <w:r>
          <w:rPr>
            <w:lang w:val="en-GB"/>
          </w:rPr>
          <w:delInstrText>REF _Ref84581340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w:delText>
        </w:r>
      </w:del>
    </w:p>
    <w:p w14:paraId="3AF76391" w14:textId="77777777" w:rsidR="00812CE3" w:rsidRDefault="00812CE3">
      <w:pPr>
        <w:pStyle w:val="PlainText"/>
        <w:rPr>
          <w:del w:id="684" w:author="javier siscart" w:date="2022-02-03T08:42:00Z"/>
          <w:lang w:val="en-GB"/>
        </w:rPr>
      </w:pPr>
    </w:p>
    <w:p w14:paraId="3FB38093" w14:textId="77777777" w:rsidR="00812CE3" w:rsidRDefault="00890EEC">
      <w:pPr>
        <w:pStyle w:val="PlainText"/>
        <w:rPr>
          <w:del w:id="685" w:author="javier siscart" w:date="2022-02-03T08:42:00Z"/>
          <w:lang w:val="en-GB"/>
        </w:rPr>
      </w:pPr>
      <w:del w:id="686" w:author="javier siscart" w:date="2022-02-03T08:42:00Z">
        <w:r>
          <w:rPr>
            <w:lang w:val="en-GB"/>
          </w:rPr>
          <w:delText>The results of an application are always in GeoPackage format but with conventions that are specific to each application type.</w:delText>
        </w:r>
      </w:del>
    </w:p>
    <w:p w14:paraId="64586B81" w14:textId="77777777" w:rsidR="00812CE3" w:rsidRDefault="00812CE3">
      <w:pPr>
        <w:pStyle w:val="PlainText"/>
        <w:ind w:left="0" w:right="1127"/>
        <w:rPr>
          <w:del w:id="687" w:author="javier siscart" w:date="2022-02-03T08:42:00Z"/>
          <w:lang w:val="en-GB"/>
        </w:rPr>
      </w:pPr>
    </w:p>
    <w:p w14:paraId="2F21277B" w14:textId="77777777" w:rsidR="00812CE3" w:rsidRDefault="00890EEC">
      <w:pPr>
        <w:pStyle w:val="Heading3"/>
        <w:rPr>
          <w:del w:id="688" w:author="javier siscart" w:date="2022-02-03T08:42:00Z"/>
          <w:lang w:val="en-GB"/>
        </w:rPr>
      </w:pPr>
      <w:bookmarkStart w:id="689" w:name="__RefHeading___Toc26791_3143240777111"/>
      <w:bookmarkStart w:id="690" w:name="_Ref75422947111"/>
      <w:bookmarkStart w:id="691" w:name="_Ref80608051111"/>
      <w:bookmarkStart w:id="692" w:name="_Ref80686059111"/>
      <w:bookmarkStart w:id="693" w:name="_Toc86234754111"/>
      <w:bookmarkEnd w:id="689"/>
      <w:del w:id="694" w:author="javier siscart" w:date="2022-02-03T08:42:00Z">
        <w:r>
          <w:rPr>
            <w:lang w:val="en-GB"/>
          </w:rPr>
          <w:delText xml:space="preserve">Get </w:delText>
        </w:r>
        <w:bookmarkEnd w:id="690"/>
        <w:r>
          <w:rPr>
            <w:lang w:val="en-GB"/>
          </w:rPr>
          <w:delText>Application</w:delText>
        </w:r>
        <w:bookmarkEnd w:id="691"/>
        <w:r>
          <w:rPr>
            <w:lang w:val="en-GB"/>
          </w:rPr>
          <w:delText xml:space="preserve"> Result</w:delText>
        </w:r>
        <w:bookmarkEnd w:id="692"/>
        <w:r>
          <w:rPr>
            <w:lang w:val="en-GB"/>
          </w:rPr>
          <w:delText>s</w:delText>
        </w:r>
        <w:bookmarkEnd w:id="693"/>
      </w:del>
    </w:p>
    <w:p w14:paraId="25F45794" w14:textId="77777777" w:rsidR="00812CE3" w:rsidRDefault="00812CE3">
      <w:pPr>
        <w:pStyle w:val="PlainText"/>
        <w:ind w:right="1127"/>
        <w:rPr>
          <w:del w:id="695" w:author="javier siscart" w:date="2022-02-03T08:42:00Z"/>
          <w:lang w:val="en-GB"/>
        </w:rPr>
      </w:pPr>
    </w:p>
    <w:p w14:paraId="29D07D97" w14:textId="77777777" w:rsidR="00812CE3" w:rsidRDefault="00890EEC">
      <w:pPr>
        <w:pStyle w:val="PlainText"/>
        <w:ind w:right="1127"/>
        <w:rPr>
          <w:del w:id="696" w:author="javier siscart" w:date="2022-02-03T08:42:00Z"/>
          <w:lang w:val="en-GB"/>
        </w:rPr>
      </w:pPr>
      <w:del w:id="697" w:author="javier siscart" w:date="2022-02-03T08:42:00Z">
        <w:r>
          <w:rPr>
            <w:lang w:val="en-GB"/>
          </w:rPr>
          <w:delText>Returns the information on specific nutrient amounts that have been applied to a field</w:delText>
        </w:r>
      </w:del>
    </w:p>
    <w:p w14:paraId="3E6EE5DE" w14:textId="77777777" w:rsidR="00812CE3" w:rsidRDefault="00812CE3">
      <w:pPr>
        <w:pStyle w:val="PlainText"/>
        <w:ind w:right="1127"/>
        <w:rPr>
          <w:del w:id="698" w:author="javier siscart" w:date="2022-02-03T08:42:00Z"/>
          <w:lang w:val="en-GB"/>
        </w:rPr>
      </w:pPr>
    </w:p>
    <w:p w14:paraId="3F755196" w14:textId="77777777" w:rsidR="00812CE3" w:rsidRDefault="00890EEC">
      <w:pPr>
        <w:pStyle w:val="PlainText"/>
        <w:ind w:right="1127"/>
        <w:rPr>
          <w:del w:id="699" w:author="javier siscart" w:date="2022-02-03T08:42:00Z"/>
          <w:lang w:val="en-GB"/>
        </w:rPr>
      </w:pPr>
      <w:del w:id="700" w:author="javier siscart" w:date="2022-02-03T08:42:00Z">
        <w:r>
          <w:rPr>
            <w:lang w:val="en-GB"/>
          </w:rPr>
          <w:delText>+--------------------------------------------+</w:delText>
        </w:r>
      </w:del>
    </w:p>
    <w:p w14:paraId="12C7BC77" w14:textId="77777777" w:rsidR="00812CE3" w:rsidRDefault="00890EEC">
      <w:pPr>
        <w:pStyle w:val="PlainText"/>
        <w:ind w:right="1127"/>
        <w:rPr>
          <w:del w:id="701" w:author="javier siscart" w:date="2022-02-03T08:42:00Z"/>
          <w:lang w:val="en-GB"/>
        </w:rPr>
      </w:pPr>
      <w:del w:id="702" w:author="javier siscart" w:date="2022-02-03T08:42:00Z">
        <w:r>
          <w:rPr>
            <w:lang w:val="en-GB"/>
          </w:rPr>
          <w:delText>| get_application_results                    |</w:delText>
        </w:r>
      </w:del>
    </w:p>
    <w:p w14:paraId="1395D3F6" w14:textId="77777777" w:rsidR="00812CE3" w:rsidRDefault="00890EEC">
      <w:pPr>
        <w:pStyle w:val="PlainText"/>
        <w:ind w:right="1127"/>
        <w:rPr>
          <w:del w:id="703" w:author="javier siscart" w:date="2022-02-03T08:42:00Z"/>
          <w:lang w:val="en-GB"/>
        </w:rPr>
      </w:pPr>
      <w:del w:id="704" w:author="javier siscart" w:date="2022-02-03T08:42:00Z">
        <w:r>
          <w:rPr>
            <w:lang w:val="en-GB"/>
          </w:rPr>
          <w:delText>+-------------+------------------------------+</w:delText>
        </w:r>
      </w:del>
    </w:p>
    <w:p w14:paraId="75F136B7" w14:textId="77777777" w:rsidR="00812CE3" w:rsidRDefault="00890EEC">
      <w:pPr>
        <w:pStyle w:val="PlainText"/>
        <w:ind w:right="1127"/>
        <w:rPr>
          <w:del w:id="705" w:author="javier siscart" w:date="2022-02-03T08:42:00Z"/>
          <w:lang w:val="en-GB"/>
        </w:rPr>
      </w:pPr>
      <w:del w:id="706" w:author="javier siscart" w:date="2022-02-03T08:42:00Z">
        <w:r>
          <w:rPr>
            <w:lang w:val="en-GB"/>
          </w:rPr>
          <w:delText>|      Inputs | field id, application_type,  |</w:delText>
        </w:r>
      </w:del>
    </w:p>
    <w:p w14:paraId="41CD0D15" w14:textId="77777777" w:rsidR="00812CE3" w:rsidRDefault="00890EEC">
      <w:pPr>
        <w:pStyle w:val="PlainText"/>
        <w:ind w:right="1127"/>
        <w:rPr>
          <w:del w:id="707" w:author="javier siscart" w:date="2022-02-03T08:42:00Z"/>
          <w:lang w:val="en-GB"/>
        </w:rPr>
      </w:pPr>
      <w:del w:id="708" w:author="javier siscart" w:date="2022-02-03T08:42:00Z">
        <w:r>
          <w:rPr>
            <w:lang w:val="en-GB"/>
          </w:rPr>
          <w:delText>|             | from_date                    |</w:delText>
        </w:r>
      </w:del>
    </w:p>
    <w:p w14:paraId="727BA92E" w14:textId="77777777" w:rsidR="00812CE3" w:rsidRDefault="00890EEC">
      <w:pPr>
        <w:pStyle w:val="PlainText"/>
        <w:ind w:right="1127"/>
        <w:rPr>
          <w:del w:id="709" w:author="javier siscart" w:date="2022-02-03T08:42:00Z"/>
          <w:lang w:val="en-GB"/>
        </w:rPr>
      </w:pPr>
      <w:del w:id="710" w:author="javier siscart" w:date="2022-02-03T08:42:00Z">
        <w:r>
          <w:rPr>
            <w:lang w:val="en-GB"/>
          </w:rPr>
          <w:delText>+-------------+------------------------------+</w:delText>
        </w:r>
      </w:del>
    </w:p>
    <w:p w14:paraId="0D163FA7" w14:textId="77777777" w:rsidR="00812CE3" w:rsidRDefault="00890EEC">
      <w:pPr>
        <w:pStyle w:val="PlainText"/>
        <w:ind w:right="1127"/>
        <w:rPr>
          <w:del w:id="711" w:author="javier siscart" w:date="2022-02-03T08:42:00Z"/>
          <w:lang w:val="en-GB"/>
        </w:rPr>
      </w:pPr>
      <w:del w:id="712" w:author="javier siscart" w:date="2022-02-03T08:42:00Z">
        <w:r>
          <w:rPr>
            <w:lang w:val="en-GB"/>
          </w:rPr>
          <w:delText>|     Outputs | [date, application metadata, |</w:delText>
        </w:r>
      </w:del>
    </w:p>
    <w:p w14:paraId="2994998D" w14:textId="77777777" w:rsidR="00812CE3" w:rsidRDefault="00890EEC">
      <w:pPr>
        <w:pStyle w:val="PlainText"/>
        <w:ind w:right="1127"/>
        <w:rPr>
          <w:del w:id="713" w:author="javier siscart" w:date="2022-02-03T08:42:00Z"/>
          <w:lang w:val="en-GB"/>
        </w:rPr>
      </w:pPr>
      <w:del w:id="714" w:author="javier siscart" w:date="2022-02-03T08:42:00Z">
        <w:r>
          <w:rPr>
            <w:lang w:val="en-GB"/>
          </w:rPr>
          <w:delText>|             |  gpkg download url]          |</w:delText>
        </w:r>
      </w:del>
    </w:p>
    <w:p w14:paraId="44D36C52" w14:textId="77777777" w:rsidR="00812CE3" w:rsidRDefault="00890EEC">
      <w:pPr>
        <w:pStyle w:val="PlainText"/>
        <w:ind w:right="1127"/>
        <w:rPr>
          <w:del w:id="715" w:author="javier siscart" w:date="2022-02-03T08:42:00Z"/>
          <w:lang w:val="en-GB"/>
        </w:rPr>
      </w:pPr>
      <w:del w:id="716" w:author="javier siscart" w:date="2022-02-03T08:42:00Z">
        <w:r>
          <w:rPr>
            <w:lang w:val="en-GB"/>
          </w:rPr>
          <w:delText>+-------------+------------------------------+</w:delText>
        </w:r>
      </w:del>
    </w:p>
    <w:p w14:paraId="7DEF652B" w14:textId="77777777" w:rsidR="00812CE3" w:rsidRDefault="00812CE3">
      <w:pPr>
        <w:pStyle w:val="PlainText"/>
        <w:ind w:right="1127"/>
        <w:rPr>
          <w:del w:id="717" w:author="javier siscart" w:date="2022-02-03T08:42:00Z"/>
          <w:lang w:val="en-GB"/>
        </w:rPr>
      </w:pPr>
    </w:p>
    <w:p w14:paraId="64092B97" w14:textId="77777777" w:rsidR="00812CE3" w:rsidRDefault="00890EEC">
      <w:pPr>
        <w:pStyle w:val="Heading3"/>
        <w:ind w:right="1127"/>
        <w:rPr>
          <w:del w:id="718" w:author="javier siscart" w:date="2022-02-03T08:42:00Z"/>
          <w:lang w:val="en-GB"/>
        </w:rPr>
      </w:pPr>
      <w:bookmarkStart w:id="719" w:name="__RefHeading___Toc26793_3143240777111"/>
      <w:bookmarkStart w:id="720" w:name="_Ref75422949111"/>
      <w:bookmarkStart w:id="721" w:name="_Toc86234755111"/>
      <w:bookmarkEnd w:id="719"/>
      <w:del w:id="722" w:author="javier siscart" w:date="2022-02-03T08:42:00Z">
        <w:r>
          <w:rPr>
            <w:lang w:val="en-GB"/>
          </w:rPr>
          <w:delText>Add Application Result</w:delText>
        </w:r>
        <w:bookmarkEnd w:id="720"/>
        <w:bookmarkEnd w:id="721"/>
      </w:del>
    </w:p>
    <w:p w14:paraId="4EDA1B31" w14:textId="77777777" w:rsidR="00812CE3" w:rsidRDefault="00812CE3">
      <w:pPr>
        <w:pStyle w:val="PlainText"/>
        <w:ind w:right="1127"/>
        <w:rPr>
          <w:del w:id="723" w:author="javier siscart" w:date="2022-02-03T08:42:00Z"/>
          <w:lang w:val="en-GB"/>
        </w:rPr>
      </w:pPr>
    </w:p>
    <w:p w14:paraId="205210C0" w14:textId="77777777" w:rsidR="00812CE3" w:rsidRDefault="00890EEC">
      <w:pPr>
        <w:pStyle w:val="PlainText"/>
        <w:ind w:right="1127"/>
        <w:rPr>
          <w:del w:id="724" w:author="javier siscart" w:date="2022-02-03T08:42:00Z"/>
          <w:lang w:val="en-GB"/>
        </w:rPr>
      </w:pPr>
      <w:del w:id="725" w:author="javier siscart" w:date="2022-02-03T08:42:00Z">
        <w:r>
          <w:rPr>
            <w:lang w:val="en-GB"/>
          </w:rPr>
          <w:delText>Stores application data for resulting from a specific application type performed on a field. The applications are immutable and cannot be updated or deleted.</w:delText>
        </w:r>
      </w:del>
    </w:p>
    <w:p w14:paraId="07596973" w14:textId="77777777" w:rsidR="00812CE3" w:rsidRDefault="00812CE3">
      <w:pPr>
        <w:pStyle w:val="PlainText"/>
        <w:ind w:right="1127"/>
        <w:rPr>
          <w:del w:id="726" w:author="javier siscart" w:date="2022-02-03T08:42:00Z"/>
          <w:lang w:val="en-GB"/>
        </w:rPr>
      </w:pPr>
    </w:p>
    <w:p w14:paraId="0C2F1023" w14:textId="77777777" w:rsidR="00812CE3" w:rsidRDefault="00890EEC">
      <w:pPr>
        <w:pStyle w:val="PlainText"/>
        <w:ind w:right="1127"/>
        <w:rPr>
          <w:del w:id="727" w:author="javier siscart" w:date="2022-02-03T08:42:00Z"/>
          <w:lang w:val="en-GB"/>
        </w:rPr>
      </w:pPr>
      <w:del w:id="728" w:author="javier siscart" w:date="2022-02-03T08:42:00Z">
        <w:r>
          <w:rPr>
            <w:lang w:val="en-GB"/>
          </w:rPr>
          <w:delText>+--------------------------------------------+</w:delText>
        </w:r>
      </w:del>
    </w:p>
    <w:p w14:paraId="048ABA67" w14:textId="77777777" w:rsidR="00812CE3" w:rsidRDefault="00890EEC">
      <w:pPr>
        <w:pStyle w:val="PlainText"/>
        <w:ind w:right="1127"/>
        <w:rPr>
          <w:del w:id="729" w:author="javier siscart" w:date="2022-02-03T08:42:00Z"/>
          <w:lang w:val="en-GB"/>
        </w:rPr>
      </w:pPr>
      <w:del w:id="730" w:author="javier siscart" w:date="2022-02-03T08:42:00Z">
        <w:r>
          <w:rPr>
            <w:lang w:val="en-GB"/>
          </w:rPr>
          <w:delText>| add_application_result                     |</w:delText>
        </w:r>
      </w:del>
    </w:p>
    <w:p w14:paraId="591DB0EC" w14:textId="77777777" w:rsidR="00812CE3" w:rsidRDefault="00890EEC">
      <w:pPr>
        <w:pStyle w:val="PlainText"/>
        <w:ind w:right="1127"/>
        <w:rPr>
          <w:del w:id="731" w:author="javier siscart" w:date="2022-02-03T08:42:00Z"/>
          <w:lang w:val="en-GB"/>
        </w:rPr>
      </w:pPr>
      <w:del w:id="732" w:author="javier siscart" w:date="2022-02-03T08:42:00Z">
        <w:r>
          <w:rPr>
            <w:lang w:val="en-GB"/>
          </w:rPr>
          <w:delText>+-------------+------------------------------+</w:delText>
        </w:r>
      </w:del>
    </w:p>
    <w:p w14:paraId="63192DB7" w14:textId="77777777" w:rsidR="00812CE3" w:rsidRDefault="00890EEC">
      <w:pPr>
        <w:pStyle w:val="PlainText"/>
        <w:ind w:right="1127"/>
        <w:rPr>
          <w:del w:id="733" w:author="javier siscart" w:date="2022-02-03T08:42:00Z"/>
          <w:lang w:val="en-GB"/>
        </w:rPr>
      </w:pPr>
      <w:del w:id="734" w:author="javier siscart" w:date="2022-02-03T08:42:00Z">
        <w:r>
          <w:rPr>
            <w:lang w:val="en-GB"/>
          </w:rPr>
          <w:delText>|      Inputs | field id, gpkg               |</w:delText>
        </w:r>
      </w:del>
    </w:p>
    <w:p w14:paraId="57FBB978" w14:textId="77777777" w:rsidR="00812CE3" w:rsidRDefault="00890EEC">
      <w:pPr>
        <w:pStyle w:val="PlainText"/>
        <w:ind w:right="1127"/>
        <w:rPr>
          <w:del w:id="735" w:author="javier siscart" w:date="2022-02-03T08:42:00Z"/>
          <w:lang w:val="en-GB"/>
        </w:rPr>
      </w:pPr>
      <w:del w:id="736" w:author="javier siscart" w:date="2022-02-03T08:42:00Z">
        <w:r>
          <w:rPr>
            <w:lang w:val="en-GB"/>
          </w:rPr>
          <w:delText>+-------------+------------------------------+</w:delText>
        </w:r>
      </w:del>
    </w:p>
    <w:p w14:paraId="6F071153" w14:textId="77777777" w:rsidR="00812CE3" w:rsidRDefault="00890EEC">
      <w:pPr>
        <w:pStyle w:val="PlainText"/>
        <w:ind w:right="1127"/>
        <w:rPr>
          <w:del w:id="737" w:author="javier siscart" w:date="2022-02-03T08:42:00Z"/>
          <w:lang w:val="en-GB"/>
        </w:rPr>
      </w:pPr>
      <w:del w:id="738" w:author="javier siscart" w:date="2022-02-03T08:42:00Z">
        <w:r>
          <w:rPr>
            <w:lang w:val="en-GB"/>
          </w:rPr>
          <w:delText>|     Outputs | none                         |</w:delText>
        </w:r>
      </w:del>
    </w:p>
    <w:p w14:paraId="7D308A18" w14:textId="77777777" w:rsidR="00812CE3" w:rsidRDefault="00890EEC">
      <w:pPr>
        <w:pStyle w:val="PlainText"/>
        <w:ind w:right="1127"/>
        <w:rPr>
          <w:del w:id="739" w:author="javier siscart" w:date="2022-02-03T08:42:00Z"/>
          <w:lang w:val="en-GB"/>
        </w:rPr>
      </w:pPr>
      <w:del w:id="740" w:author="javier siscart" w:date="2022-02-03T08:42:00Z">
        <w:r>
          <w:rPr>
            <w:lang w:val="en-GB"/>
          </w:rPr>
          <w:delText>+-------------+------------------------------+</w:delText>
        </w:r>
      </w:del>
    </w:p>
    <w:p w14:paraId="4A2EBF1E" w14:textId="77777777" w:rsidR="00812CE3" w:rsidRDefault="00812CE3">
      <w:pPr>
        <w:pStyle w:val="PlainText"/>
        <w:ind w:right="1127"/>
        <w:rPr>
          <w:del w:id="741" w:author="javier siscart" w:date="2022-02-03T08:42:00Z"/>
          <w:lang w:val="en-GB"/>
        </w:rPr>
      </w:pPr>
    </w:p>
    <w:p w14:paraId="7E66BA3C" w14:textId="77777777" w:rsidR="00812CE3" w:rsidRDefault="00890EEC">
      <w:pPr>
        <w:pStyle w:val="PlainText"/>
        <w:ind w:right="1127"/>
        <w:rPr>
          <w:del w:id="742" w:author="javier siscart" w:date="2022-02-03T08:42:00Z"/>
          <w:lang w:val="en-GB"/>
        </w:rPr>
      </w:pPr>
      <w:del w:id="743" w:author="javier siscart" w:date="2022-02-03T08:42:00Z">
        <w:r>
          <w:rPr>
            <w:lang w:val="en-GB"/>
          </w:rPr>
          <w:delText xml:space="preserve">A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 MUST validate that gpkg (application result GeoPackage) is in valid format (see </w:delText>
        </w:r>
        <w:r>
          <w:rPr>
            <w:lang w:val="en-GB"/>
          </w:rPr>
          <w:fldChar w:fldCharType="begin"/>
        </w:r>
        <w:r>
          <w:rPr>
            <w:lang w:val="en-GB"/>
          </w:rPr>
          <w:delInstrText>REF _Ref80977017 \w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 xml:space="preserve"> </w:delText>
        </w:r>
        <w:r>
          <w:rPr>
            <w:lang w:val="en-GB"/>
          </w:rPr>
          <w:fldChar w:fldCharType="begin"/>
        </w:r>
        <w:r>
          <w:rPr>
            <w:lang w:val="en-GB"/>
          </w:rPr>
          <w:delInstrText>REF _Ref80977039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w:delText>
        </w:r>
      </w:del>
    </w:p>
    <w:p w14:paraId="460395EB" w14:textId="77777777" w:rsidR="00812CE3" w:rsidRDefault="00812CE3">
      <w:pPr>
        <w:pStyle w:val="PlainText"/>
        <w:ind w:right="1127"/>
        <w:rPr>
          <w:del w:id="744" w:author="javier siscart" w:date="2022-02-03T08:42:00Z"/>
          <w:lang w:val="en-GB"/>
        </w:rPr>
      </w:pPr>
    </w:p>
    <w:p w14:paraId="129B379C" w14:textId="77777777" w:rsidR="00812CE3" w:rsidRDefault="00890EEC">
      <w:pPr>
        <w:pStyle w:val="Heading2"/>
        <w:ind w:right="1127"/>
        <w:rPr>
          <w:del w:id="745" w:author="javier siscart" w:date="2022-02-03T08:42:00Z"/>
          <w:lang w:val="en-GB"/>
        </w:rPr>
      </w:pPr>
      <w:bookmarkStart w:id="746" w:name="__RefHeading___Toc26795_3143240777111"/>
      <w:bookmarkStart w:id="747" w:name="_Ref75422953111"/>
      <w:bookmarkStart w:id="748" w:name="_Toc86234756111"/>
      <w:bookmarkEnd w:id="746"/>
      <w:del w:id="749" w:author="javier siscart" w:date="2022-02-03T08:42:00Z">
        <w:r>
          <w:rPr>
            <w:lang w:val="en-GB"/>
          </w:rPr>
          <w:delText>Subscription Management Functions</w:delText>
        </w:r>
        <w:bookmarkEnd w:id="747"/>
        <w:bookmarkEnd w:id="748"/>
      </w:del>
    </w:p>
    <w:p w14:paraId="67B109FA" w14:textId="77777777" w:rsidR="00812CE3" w:rsidRDefault="00812CE3">
      <w:pPr>
        <w:pStyle w:val="PlainText"/>
        <w:ind w:right="1127"/>
        <w:rPr>
          <w:del w:id="750" w:author="javier siscart" w:date="2022-02-03T08:42:00Z"/>
          <w:lang w:val="en-GB"/>
        </w:rPr>
      </w:pPr>
    </w:p>
    <w:p w14:paraId="0DD89F67" w14:textId="77777777" w:rsidR="00812CE3" w:rsidRDefault="00890EEC">
      <w:pPr>
        <w:pStyle w:val="Heading3"/>
        <w:ind w:right="1127"/>
        <w:rPr>
          <w:del w:id="751" w:author="javier siscart" w:date="2022-02-03T08:42:00Z"/>
          <w:lang w:val="en-GB"/>
        </w:rPr>
      </w:pPr>
      <w:bookmarkStart w:id="752" w:name="__RefHeading___Toc26797_3143240777111"/>
      <w:bookmarkStart w:id="753" w:name="_Toc86234757111"/>
      <w:bookmarkStart w:id="754" w:name="_Ref75422958111"/>
      <w:bookmarkEnd w:id="752"/>
      <w:del w:id="755" w:author="javier siscart" w:date="2022-02-03T08:42:00Z">
        <w:r>
          <w:rPr>
            <w:lang w:val="en-GB"/>
          </w:rPr>
          <w:delText>Subscribe</w:delText>
        </w:r>
        <w:bookmarkEnd w:id="753"/>
        <w:bookmarkEnd w:id="754"/>
      </w:del>
    </w:p>
    <w:p w14:paraId="4A67F541" w14:textId="77777777" w:rsidR="00812CE3" w:rsidRDefault="00812CE3">
      <w:pPr>
        <w:pStyle w:val="PlainText"/>
        <w:ind w:right="1127"/>
        <w:rPr>
          <w:del w:id="756" w:author="javier siscart" w:date="2022-02-03T08:42:00Z"/>
          <w:lang w:val="en-GB"/>
        </w:rPr>
      </w:pPr>
    </w:p>
    <w:p w14:paraId="1138995B" w14:textId="77777777" w:rsidR="00812CE3" w:rsidRDefault="00890EEC">
      <w:pPr>
        <w:pStyle w:val="PlainText"/>
        <w:ind w:right="1127"/>
        <w:rPr>
          <w:del w:id="757" w:author="javier siscart" w:date="2022-02-03T08:42:00Z"/>
          <w:lang w:val="en-GB"/>
        </w:rPr>
      </w:pPr>
      <w:del w:id="758" w:author="javier siscart" w:date="2022-02-03T08:42:00Z">
        <w:r>
          <w:rPr>
            <w:lang w:val="en-GB"/>
          </w:rPr>
          <w:delText>Registers a notification URL that will be invoked by the field service whenever information about a field is changed. Subscriptions may automatically expire after some time and must be explicitly refreshed by their creator to remain in the system.</w:delText>
        </w:r>
      </w:del>
    </w:p>
    <w:p w14:paraId="435FEA43" w14:textId="77777777" w:rsidR="00812CE3" w:rsidRDefault="00812CE3">
      <w:pPr>
        <w:pStyle w:val="PlainText"/>
        <w:ind w:left="0" w:right="1127"/>
        <w:rPr>
          <w:del w:id="759" w:author="javier siscart" w:date="2022-02-03T08:42:00Z"/>
          <w:lang w:val="en-GB"/>
        </w:rPr>
      </w:pPr>
    </w:p>
    <w:p w14:paraId="51AADAA4" w14:textId="77777777" w:rsidR="00812CE3" w:rsidRDefault="00890EEC">
      <w:pPr>
        <w:pStyle w:val="PlainText"/>
        <w:ind w:right="1127"/>
        <w:rPr>
          <w:del w:id="760" w:author="javier siscart" w:date="2022-02-03T08:42:00Z"/>
          <w:lang w:val="en-GB"/>
        </w:rPr>
      </w:pPr>
      <w:del w:id="761" w:author="javier siscart" w:date="2022-02-03T08:42:00Z">
        <w:r>
          <w:rPr>
            <w:lang w:val="en-GB"/>
          </w:rPr>
          <w:delText>+--------------------------------------------+</w:delText>
        </w:r>
      </w:del>
    </w:p>
    <w:p w14:paraId="2292984D" w14:textId="77777777" w:rsidR="00812CE3" w:rsidRDefault="00890EEC">
      <w:pPr>
        <w:pStyle w:val="PlainText"/>
        <w:ind w:right="1127"/>
        <w:rPr>
          <w:del w:id="762" w:author="javier siscart" w:date="2022-02-03T08:42:00Z"/>
          <w:lang w:val="en-GB"/>
        </w:rPr>
      </w:pPr>
      <w:del w:id="763" w:author="javier siscart" w:date="2022-02-03T08:42:00Z">
        <w:r>
          <w:rPr>
            <w:lang w:val="en-GB"/>
          </w:rPr>
          <w:delText>| subscribe                                  |</w:delText>
        </w:r>
      </w:del>
    </w:p>
    <w:p w14:paraId="6CE989D4" w14:textId="77777777" w:rsidR="00812CE3" w:rsidRDefault="00890EEC">
      <w:pPr>
        <w:pStyle w:val="PlainText"/>
        <w:ind w:right="1127"/>
        <w:rPr>
          <w:del w:id="764" w:author="javier siscart" w:date="2022-02-03T08:42:00Z"/>
          <w:lang w:val="en-GB"/>
        </w:rPr>
      </w:pPr>
      <w:del w:id="765" w:author="javier siscart" w:date="2022-02-03T08:42:00Z">
        <w:r>
          <w:rPr>
            <w:lang w:val="en-GB"/>
          </w:rPr>
          <w:delText>+-------------+------------------------------+</w:delText>
        </w:r>
      </w:del>
    </w:p>
    <w:p w14:paraId="56596B46" w14:textId="77777777" w:rsidR="00812CE3" w:rsidRDefault="00890EEC">
      <w:pPr>
        <w:pStyle w:val="PlainText"/>
        <w:ind w:right="1127"/>
        <w:rPr>
          <w:del w:id="766" w:author="javier siscart" w:date="2022-02-03T08:42:00Z"/>
          <w:lang w:val="en-GB"/>
        </w:rPr>
      </w:pPr>
      <w:del w:id="767" w:author="javier siscart" w:date="2022-02-03T08:42:00Z">
        <w:r>
          <w:rPr>
            <w:lang w:val="en-GB"/>
          </w:rPr>
          <w:delText>|      Inputs | Notification URL             |</w:delText>
        </w:r>
      </w:del>
    </w:p>
    <w:p w14:paraId="3F752D94" w14:textId="77777777" w:rsidR="00812CE3" w:rsidRDefault="00890EEC">
      <w:pPr>
        <w:pStyle w:val="PlainText"/>
        <w:ind w:right="1127"/>
        <w:rPr>
          <w:del w:id="768" w:author="javier siscart" w:date="2022-02-03T08:42:00Z"/>
          <w:lang w:val="en-GB"/>
        </w:rPr>
      </w:pPr>
      <w:del w:id="769" w:author="javier siscart" w:date="2022-02-03T08:42:00Z">
        <w:r>
          <w:rPr>
            <w:lang w:val="en-GB"/>
          </w:rPr>
          <w:delText>+-------------+------------------------------+</w:delText>
        </w:r>
      </w:del>
    </w:p>
    <w:p w14:paraId="0D6255BE" w14:textId="77777777" w:rsidR="00812CE3" w:rsidRDefault="00890EEC">
      <w:pPr>
        <w:pStyle w:val="PlainText"/>
        <w:ind w:right="1127"/>
        <w:rPr>
          <w:del w:id="770" w:author="javier siscart" w:date="2022-02-03T08:42:00Z"/>
          <w:lang w:val="en-GB"/>
        </w:rPr>
      </w:pPr>
      <w:del w:id="771" w:author="javier siscart" w:date="2022-02-03T08:42:00Z">
        <w:r>
          <w:rPr>
            <w:lang w:val="en-GB"/>
          </w:rPr>
          <w:delText>|     Outputs | Subscription id,             |</w:delText>
        </w:r>
      </w:del>
    </w:p>
    <w:p w14:paraId="10801EBC" w14:textId="77777777" w:rsidR="00812CE3" w:rsidRDefault="00890EEC">
      <w:pPr>
        <w:pStyle w:val="PlainText"/>
        <w:ind w:right="1127"/>
        <w:rPr>
          <w:del w:id="772" w:author="javier siscart" w:date="2022-02-03T08:42:00Z"/>
          <w:lang w:val="en-GB"/>
        </w:rPr>
      </w:pPr>
      <w:del w:id="773" w:author="javier siscart" w:date="2022-02-03T08:42:00Z">
        <w:r>
          <w:rPr>
            <w:lang w:val="en-GB"/>
          </w:rPr>
          <w:delText>|             | expiration date              |</w:delText>
        </w:r>
      </w:del>
    </w:p>
    <w:p w14:paraId="1E27DB6E" w14:textId="77777777" w:rsidR="00812CE3" w:rsidRDefault="00890EEC">
      <w:pPr>
        <w:pStyle w:val="PlainText"/>
        <w:ind w:right="1127"/>
        <w:rPr>
          <w:del w:id="774" w:author="javier siscart" w:date="2022-02-03T08:42:00Z"/>
          <w:lang w:val="en-GB"/>
        </w:rPr>
      </w:pPr>
      <w:del w:id="775" w:author="javier siscart" w:date="2022-02-03T08:42:00Z">
        <w:r>
          <w:rPr>
            <w:lang w:val="en-GB"/>
          </w:rPr>
          <w:delText>+-------------+------------------------------+</w:delText>
        </w:r>
      </w:del>
    </w:p>
    <w:p w14:paraId="7A19C939" w14:textId="77777777" w:rsidR="00812CE3" w:rsidRDefault="00812CE3">
      <w:pPr>
        <w:pStyle w:val="PlainText"/>
        <w:ind w:right="1127"/>
        <w:rPr>
          <w:del w:id="776" w:author="javier siscart" w:date="2022-02-03T08:42:00Z"/>
          <w:lang w:val="en-GB"/>
        </w:rPr>
      </w:pPr>
    </w:p>
    <w:p w14:paraId="4A498DBC" w14:textId="77777777" w:rsidR="00812CE3" w:rsidRDefault="00890EEC">
      <w:pPr>
        <w:pStyle w:val="Heading3"/>
        <w:ind w:right="1127"/>
        <w:rPr>
          <w:del w:id="777" w:author="javier siscart" w:date="2022-02-03T08:42:00Z"/>
          <w:lang w:val="en-GB"/>
        </w:rPr>
      </w:pPr>
      <w:bookmarkStart w:id="778" w:name="__RefHeading___Toc26799_3143240777111"/>
      <w:bookmarkStart w:id="779" w:name="_Toc86234758111"/>
      <w:bookmarkStart w:id="780" w:name="_Ref75422963111"/>
      <w:bookmarkEnd w:id="778"/>
      <w:del w:id="781" w:author="javier siscart" w:date="2022-02-03T08:42:00Z">
        <w:r>
          <w:rPr>
            <w:lang w:val="en-GB"/>
          </w:rPr>
          <w:delText>Refresh a Subscription</w:delText>
        </w:r>
        <w:bookmarkEnd w:id="779"/>
        <w:bookmarkEnd w:id="780"/>
      </w:del>
    </w:p>
    <w:p w14:paraId="02CF5339" w14:textId="77777777" w:rsidR="00812CE3" w:rsidRDefault="00812CE3">
      <w:pPr>
        <w:pStyle w:val="PlainText"/>
        <w:ind w:right="1127"/>
        <w:rPr>
          <w:del w:id="782" w:author="javier siscart" w:date="2022-02-03T08:42:00Z"/>
          <w:lang w:val="en-GB"/>
        </w:rPr>
      </w:pPr>
    </w:p>
    <w:p w14:paraId="66B850BA" w14:textId="77777777" w:rsidR="00812CE3" w:rsidRDefault="00890EEC">
      <w:pPr>
        <w:pStyle w:val="PlainText"/>
        <w:ind w:right="1127"/>
        <w:rPr>
          <w:del w:id="783" w:author="javier siscart" w:date="2022-02-03T08:42:00Z"/>
          <w:lang w:val="en-GB"/>
        </w:rPr>
      </w:pPr>
      <w:del w:id="784" w:author="javier siscart" w:date="2022-02-03T08:42:00Z">
        <w:r>
          <w:rPr>
            <w:lang w:val="en-GB"/>
          </w:rPr>
          <w:delText>Refresh a subscription to prevent it from being automatically cancelled.</w:delText>
        </w:r>
      </w:del>
    </w:p>
    <w:p w14:paraId="47FDD10E" w14:textId="77777777" w:rsidR="00812CE3" w:rsidRDefault="00812CE3">
      <w:pPr>
        <w:pStyle w:val="PlainText"/>
        <w:ind w:right="1127"/>
        <w:rPr>
          <w:del w:id="785" w:author="javier siscart" w:date="2022-02-03T08:42:00Z"/>
          <w:lang w:val="en-GB"/>
        </w:rPr>
      </w:pPr>
    </w:p>
    <w:p w14:paraId="6F49DCA0" w14:textId="77777777" w:rsidR="00812CE3" w:rsidRDefault="00890EEC">
      <w:pPr>
        <w:pStyle w:val="PlainText"/>
        <w:ind w:right="1127"/>
        <w:rPr>
          <w:del w:id="786" w:author="javier siscart" w:date="2022-02-03T08:42:00Z"/>
          <w:lang w:val="en-GB"/>
        </w:rPr>
      </w:pPr>
      <w:del w:id="787" w:author="javier siscart" w:date="2022-02-03T08:42:00Z">
        <w:r>
          <w:rPr>
            <w:lang w:val="en-GB"/>
          </w:rPr>
          <w:delText>+--------------------------------------------+</w:delText>
        </w:r>
      </w:del>
    </w:p>
    <w:p w14:paraId="7FA1DE75" w14:textId="77777777" w:rsidR="00812CE3" w:rsidRDefault="00890EEC">
      <w:pPr>
        <w:pStyle w:val="PlainText"/>
        <w:ind w:right="1127"/>
        <w:rPr>
          <w:del w:id="788" w:author="javier siscart" w:date="2022-02-03T08:42:00Z"/>
          <w:lang w:val="en-GB"/>
        </w:rPr>
      </w:pPr>
      <w:del w:id="789" w:author="javier siscart" w:date="2022-02-03T08:42:00Z">
        <w:r>
          <w:rPr>
            <w:lang w:val="en-GB"/>
          </w:rPr>
          <w:delText>| refresh_subscription                       |</w:delText>
        </w:r>
      </w:del>
    </w:p>
    <w:p w14:paraId="7FE023EA" w14:textId="77777777" w:rsidR="00812CE3" w:rsidRDefault="00890EEC">
      <w:pPr>
        <w:pStyle w:val="PlainText"/>
        <w:ind w:right="1127"/>
        <w:rPr>
          <w:del w:id="790" w:author="javier siscart" w:date="2022-02-03T08:42:00Z"/>
          <w:lang w:val="en-GB"/>
        </w:rPr>
      </w:pPr>
      <w:del w:id="791" w:author="javier siscart" w:date="2022-02-03T08:42:00Z">
        <w:r>
          <w:rPr>
            <w:lang w:val="en-GB"/>
          </w:rPr>
          <w:delText>+-------------+------------------------------+</w:delText>
        </w:r>
      </w:del>
    </w:p>
    <w:p w14:paraId="54CEBA1F" w14:textId="77777777" w:rsidR="00812CE3" w:rsidRDefault="00890EEC">
      <w:pPr>
        <w:pStyle w:val="PlainText"/>
        <w:ind w:right="1127"/>
        <w:rPr>
          <w:del w:id="792" w:author="javier siscart" w:date="2022-02-03T08:42:00Z"/>
          <w:lang w:val="en-GB"/>
        </w:rPr>
      </w:pPr>
      <w:del w:id="793" w:author="javier siscart" w:date="2022-02-03T08:42:00Z">
        <w:r>
          <w:rPr>
            <w:lang w:val="en-GB"/>
          </w:rPr>
          <w:delText>|      Inputs | Subscription id              |</w:delText>
        </w:r>
      </w:del>
    </w:p>
    <w:p w14:paraId="19C729AE" w14:textId="77777777" w:rsidR="00812CE3" w:rsidRDefault="00890EEC">
      <w:pPr>
        <w:pStyle w:val="PlainText"/>
        <w:ind w:right="1127"/>
        <w:rPr>
          <w:del w:id="794" w:author="javier siscart" w:date="2022-02-03T08:42:00Z"/>
          <w:lang w:val="en-GB"/>
        </w:rPr>
      </w:pPr>
      <w:del w:id="795" w:author="javier siscart" w:date="2022-02-03T08:42:00Z">
        <w:r>
          <w:rPr>
            <w:lang w:val="en-GB"/>
          </w:rPr>
          <w:delText>+-------------+------------------------------+</w:delText>
        </w:r>
      </w:del>
    </w:p>
    <w:p w14:paraId="0896B9B4" w14:textId="77777777" w:rsidR="00812CE3" w:rsidRDefault="00890EEC">
      <w:pPr>
        <w:pStyle w:val="PlainText"/>
        <w:ind w:right="1127"/>
        <w:rPr>
          <w:del w:id="796" w:author="javier siscart" w:date="2022-02-03T08:42:00Z"/>
          <w:lang w:val="en-GB"/>
        </w:rPr>
      </w:pPr>
      <w:del w:id="797" w:author="javier siscart" w:date="2022-02-03T08:42:00Z">
        <w:r>
          <w:rPr>
            <w:lang w:val="en-GB"/>
          </w:rPr>
          <w:delText>|     Outputs | expiration date              |</w:delText>
        </w:r>
      </w:del>
    </w:p>
    <w:p w14:paraId="195ED86E" w14:textId="77777777" w:rsidR="00812CE3" w:rsidRDefault="00890EEC">
      <w:pPr>
        <w:pStyle w:val="PlainText"/>
        <w:ind w:right="1127"/>
        <w:rPr>
          <w:del w:id="798" w:author="javier siscart" w:date="2022-02-03T08:42:00Z"/>
          <w:lang w:val="en-GB"/>
        </w:rPr>
      </w:pPr>
      <w:del w:id="799" w:author="javier siscart" w:date="2022-02-03T08:42:00Z">
        <w:r>
          <w:rPr>
            <w:lang w:val="en-GB"/>
          </w:rPr>
          <w:delText>+-------------+------------------------------+</w:delText>
        </w:r>
      </w:del>
    </w:p>
    <w:p w14:paraId="66A1A39D" w14:textId="77777777" w:rsidR="00812CE3" w:rsidRDefault="00812CE3">
      <w:pPr>
        <w:pStyle w:val="PlainText"/>
        <w:ind w:right="1127"/>
        <w:rPr>
          <w:del w:id="800" w:author="javier siscart" w:date="2022-02-03T08:42:00Z"/>
          <w:lang w:val="en-GB"/>
        </w:rPr>
      </w:pPr>
    </w:p>
    <w:p w14:paraId="620EABF4" w14:textId="77777777" w:rsidR="00812CE3" w:rsidRDefault="00890EEC">
      <w:pPr>
        <w:pStyle w:val="Heading3"/>
        <w:ind w:right="1127"/>
        <w:rPr>
          <w:del w:id="801" w:author="javier siscart" w:date="2022-02-03T08:42:00Z"/>
          <w:lang w:val="en-GB"/>
        </w:rPr>
      </w:pPr>
      <w:bookmarkStart w:id="802" w:name="__RefHeading___Toc26801_3143240777111"/>
      <w:bookmarkStart w:id="803" w:name="_Ref75423860111"/>
      <w:bookmarkStart w:id="804" w:name="_Toc86234759111"/>
      <w:bookmarkEnd w:id="802"/>
      <w:del w:id="805" w:author="javier siscart" w:date="2022-02-03T08:42:00Z">
        <w:r>
          <w:rPr>
            <w:lang w:val="en-GB"/>
          </w:rPr>
          <w:delText>Unsubscribe</w:delText>
        </w:r>
        <w:bookmarkEnd w:id="803"/>
        <w:bookmarkEnd w:id="804"/>
      </w:del>
    </w:p>
    <w:p w14:paraId="67E79B63" w14:textId="77777777" w:rsidR="00812CE3" w:rsidRDefault="00812CE3">
      <w:pPr>
        <w:pStyle w:val="PlainText"/>
        <w:ind w:right="1127"/>
        <w:rPr>
          <w:del w:id="806" w:author="javier siscart" w:date="2022-02-03T08:42:00Z"/>
          <w:lang w:val="en-GB"/>
        </w:rPr>
      </w:pPr>
    </w:p>
    <w:p w14:paraId="3B410672" w14:textId="77777777" w:rsidR="00812CE3" w:rsidRDefault="00890EEC">
      <w:pPr>
        <w:pStyle w:val="PlainText"/>
        <w:ind w:right="1127"/>
        <w:rPr>
          <w:del w:id="807" w:author="javier siscart" w:date="2022-02-03T08:42:00Z"/>
          <w:lang w:val="en-GB"/>
        </w:rPr>
      </w:pPr>
      <w:del w:id="808" w:author="javier siscart" w:date="2022-02-03T08:42:00Z">
        <w:r>
          <w:rPr>
            <w:lang w:val="en-GB"/>
          </w:rPr>
          <w:delText>Refresh a subscription to prevent it from being automatically cancelled.</w:delText>
        </w:r>
      </w:del>
    </w:p>
    <w:p w14:paraId="48A12951" w14:textId="77777777" w:rsidR="00812CE3" w:rsidRDefault="00812CE3">
      <w:pPr>
        <w:pStyle w:val="PlainText"/>
        <w:ind w:right="1127"/>
        <w:rPr>
          <w:del w:id="809" w:author="javier siscart" w:date="2022-02-03T08:42:00Z"/>
          <w:lang w:val="en-GB"/>
        </w:rPr>
      </w:pPr>
    </w:p>
    <w:p w14:paraId="69BAE376" w14:textId="77777777" w:rsidR="00812CE3" w:rsidRDefault="00812CE3">
      <w:pPr>
        <w:pStyle w:val="PlainText"/>
        <w:ind w:right="1127"/>
        <w:rPr>
          <w:del w:id="810" w:author="javier siscart" w:date="2022-02-03T08:42:00Z"/>
          <w:lang w:val="en-GB"/>
        </w:rPr>
      </w:pPr>
    </w:p>
    <w:p w14:paraId="41B51A4E" w14:textId="77777777" w:rsidR="00812CE3" w:rsidRDefault="00890EEC">
      <w:pPr>
        <w:pStyle w:val="PlainText"/>
        <w:ind w:right="1127"/>
        <w:rPr>
          <w:del w:id="811" w:author="javier siscart" w:date="2022-02-03T08:42:00Z"/>
          <w:lang w:val="en-GB"/>
        </w:rPr>
      </w:pPr>
      <w:del w:id="812" w:author="javier siscart" w:date="2022-02-03T08:42:00Z">
        <w:r>
          <w:rPr>
            <w:lang w:val="en-GB"/>
          </w:rPr>
          <w:delText>+--------------------------------------------+</w:delText>
        </w:r>
      </w:del>
    </w:p>
    <w:p w14:paraId="5BBF0684" w14:textId="77777777" w:rsidR="00812CE3" w:rsidRDefault="00890EEC">
      <w:pPr>
        <w:pStyle w:val="PlainText"/>
        <w:ind w:right="1127"/>
        <w:rPr>
          <w:del w:id="813" w:author="javier siscart" w:date="2022-02-03T08:42:00Z"/>
          <w:lang w:val="en-GB"/>
        </w:rPr>
      </w:pPr>
      <w:del w:id="814" w:author="javier siscart" w:date="2022-02-03T08:42:00Z">
        <w:r>
          <w:rPr>
            <w:lang w:val="en-GB"/>
          </w:rPr>
          <w:delText>| unsubscribe                                |</w:delText>
        </w:r>
      </w:del>
    </w:p>
    <w:p w14:paraId="4A69CA2C" w14:textId="77777777" w:rsidR="00812CE3" w:rsidRDefault="00890EEC">
      <w:pPr>
        <w:pStyle w:val="PlainText"/>
        <w:ind w:right="1127"/>
        <w:rPr>
          <w:del w:id="815" w:author="javier siscart" w:date="2022-02-03T08:42:00Z"/>
          <w:lang w:val="en-GB"/>
        </w:rPr>
      </w:pPr>
      <w:del w:id="816" w:author="javier siscart" w:date="2022-02-03T08:42:00Z">
        <w:r>
          <w:rPr>
            <w:lang w:val="en-GB"/>
          </w:rPr>
          <w:delText>+-------------+------------------------------+</w:delText>
        </w:r>
      </w:del>
    </w:p>
    <w:p w14:paraId="577DDA1E" w14:textId="77777777" w:rsidR="00812CE3" w:rsidRDefault="00890EEC">
      <w:pPr>
        <w:pStyle w:val="PlainText"/>
        <w:ind w:right="1127"/>
        <w:rPr>
          <w:del w:id="817" w:author="javier siscart" w:date="2022-02-03T08:42:00Z"/>
          <w:lang w:val="en-GB"/>
        </w:rPr>
      </w:pPr>
      <w:del w:id="818" w:author="javier siscart" w:date="2022-02-03T08:42:00Z">
        <w:r>
          <w:rPr>
            <w:lang w:val="en-GB"/>
          </w:rPr>
          <w:delText>|      Inputs | Subscription id              |</w:delText>
        </w:r>
      </w:del>
    </w:p>
    <w:p w14:paraId="12258C77" w14:textId="77777777" w:rsidR="00812CE3" w:rsidRDefault="00890EEC">
      <w:pPr>
        <w:pStyle w:val="PlainText"/>
        <w:ind w:right="1127"/>
        <w:rPr>
          <w:del w:id="819" w:author="javier siscart" w:date="2022-02-03T08:42:00Z"/>
          <w:lang w:val="en-GB"/>
        </w:rPr>
      </w:pPr>
      <w:del w:id="820" w:author="javier siscart" w:date="2022-02-03T08:42:00Z">
        <w:r>
          <w:rPr>
            <w:lang w:val="en-GB"/>
          </w:rPr>
          <w:delText>+-------------+------------------------------+</w:delText>
        </w:r>
      </w:del>
    </w:p>
    <w:p w14:paraId="458A635C" w14:textId="77777777" w:rsidR="00812CE3" w:rsidRDefault="00890EEC">
      <w:pPr>
        <w:pStyle w:val="PlainText"/>
        <w:ind w:right="1127"/>
        <w:rPr>
          <w:del w:id="821" w:author="javier siscart" w:date="2022-02-03T08:42:00Z"/>
          <w:lang w:val="en-GB"/>
        </w:rPr>
      </w:pPr>
      <w:del w:id="822" w:author="javier siscart" w:date="2022-02-03T08:42:00Z">
        <w:r>
          <w:rPr>
            <w:lang w:val="en-GB"/>
          </w:rPr>
          <w:delText>|     Outputs | none                         |</w:delText>
        </w:r>
      </w:del>
    </w:p>
    <w:p w14:paraId="691287C0" w14:textId="77777777" w:rsidR="00812CE3" w:rsidRDefault="00890EEC">
      <w:pPr>
        <w:pStyle w:val="PlainText"/>
        <w:ind w:right="1127"/>
        <w:rPr>
          <w:del w:id="823" w:author="javier siscart" w:date="2022-02-03T08:42:00Z"/>
          <w:lang w:val="en-GB"/>
        </w:rPr>
      </w:pPr>
      <w:del w:id="824" w:author="javier siscart" w:date="2022-02-03T08:42:00Z">
        <w:r>
          <w:rPr>
            <w:lang w:val="en-GB"/>
          </w:rPr>
          <w:delText>+-------------+------------------------------+</w:delText>
        </w:r>
      </w:del>
    </w:p>
    <w:p w14:paraId="06EECDF5" w14:textId="77777777" w:rsidR="00812CE3" w:rsidRDefault="00890EEC">
      <w:pPr>
        <w:pStyle w:val="PlainText"/>
        <w:ind w:right="1127"/>
        <w:rPr>
          <w:ins w:id="825" w:author="javier siscart" w:date="2022-02-03T09:25:00Z"/>
          <w:lang w:val="en-GB"/>
        </w:rPr>
      </w:pPr>
      <w:ins w:id="826" w:author="javier siscart" w:date="2022-02-03T09:25:00Z">
        <w:r>
          <w:rPr>
            <w:lang w:val="en-GB"/>
          </w:rPr>
          <w:t xml:space="preserve">It could happen that there is no data available for the requested parameters at the specified boundary and time interval. A common example for that could be that sensors for the requested parameters were never installed within the boundaries, or they were not online during the time interval.  </w:t>
        </w:r>
      </w:ins>
    </w:p>
    <w:p w14:paraId="125FF77D" w14:textId="77777777" w:rsidR="00812CE3" w:rsidRDefault="00812CE3">
      <w:pPr>
        <w:pStyle w:val="PlainText"/>
        <w:ind w:right="1127"/>
        <w:rPr>
          <w:ins w:id="827" w:author="javier siscart" w:date="2022-02-03T09:25:00Z"/>
          <w:lang w:val="en-GB"/>
        </w:rPr>
      </w:pPr>
    </w:p>
    <w:p w14:paraId="06A634D4" w14:textId="77777777" w:rsidR="00812CE3" w:rsidRDefault="00890EEC">
      <w:pPr>
        <w:pStyle w:val="PlainText"/>
        <w:ind w:right="1127"/>
        <w:rPr>
          <w:ins w:id="828" w:author="javier siscart" w:date="2022-02-03T09:10:00Z"/>
          <w:lang w:val="en-GB"/>
        </w:rPr>
      </w:pPr>
      <w:ins w:id="829" w:author="javier siscart" w:date="2022-02-03T09:25:00Z">
        <w:r>
          <w:rPr>
            <w:lang w:val="en-GB"/>
          </w:rPr>
          <w:t xml:space="preserve">In those cases, an error message will be returned to the request.  </w:t>
        </w:r>
      </w:ins>
    </w:p>
    <w:p w14:paraId="31456842" w14:textId="77777777" w:rsidR="00812CE3" w:rsidRDefault="00812CE3">
      <w:pPr>
        <w:pStyle w:val="PlainText"/>
        <w:ind w:right="1127"/>
        <w:rPr>
          <w:ins w:id="830" w:author="javier siscart" w:date="2022-02-03T09:10:00Z"/>
          <w:lang w:val="en-GB"/>
        </w:rPr>
      </w:pPr>
    </w:p>
    <w:p w14:paraId="4EBD6B24" w14:textId="77777777" w:rsidR="00812CE3" w:rsidRDefault="00812CE3">
      <w:pPr>
        <w:pStyle w:val="PlainText"/>
        <w:ind w:right="1127"/>
        <w:rPr>
          <w:ins w:id="831" w:author="javier siscart" w:date="2022-02-03T08:42:00Z"/>
          <w:lang w:val="en-GB"/>
        </w:rPr>
      </w:pPr>
    </w:p>
    <w:p w14:paraId="53C422A3" w14:textId="77777777" w:rsidR="00812CE3" w:rsidRDefault="00890EEC">
      <w:pPr>
        <w:pStyle w:val="Heading2"/>
        <w:ind w:right="1127"/>
        <w:rPr>
          <w:ins w:id="832" w:author="javier siscart" w:date="2022-02-03T08:42:00Z"/>
          <w:lang w:val="en-GB"/>
        </w:rPr>
      </w:pPr>
      <w:bookmarkStart w:id="833" w:name="_Toc94869548"/>
      <w:ins w:id="834" w:author="javier siscart" w:date="2022-02-03T08:42:00Z">
        <w:r>
          <w:rPr>
            <w:lang w:val="en-GB"/>
          </w:rPr>
          <w:t>Invalid time interval</w:t>
        </w:r>
        <w:bookmarkEnd w:id="833"/>
      </w:ins>
    </w:p>
    <w:p w14:paraId="2671A9E6" w14:textId="77777777" w:rsidR="00812CE3" w:rsidRDefault="00812CE3">
      <w:pPr>
        <w:pStyle w:val="PlainText"/>
        <w:ind w:right="1127"/>
        <w:rPr>
          <w:ins w:id="835" w:author="javier siscart" w:date="2022-02-03T08:42:00Z"/>
          <w:lang w:val="en-GB"/>
        </w:rPr>
      </w:pPr>
    </w:p>
    <w:p w14:paraId="718F987F" w14:textId="77777777" w:rsidR="00812CE3" w:rsidRDefault="00890EEC">
      <w:pPr>
        <w:pStyle w:val="PlainText"/>
        <w:ind w:right="1127"/>
        <w:rPr>
          <w:ins w:id="836" w:author="javier siscart" w:date="2022-02-03T08:42:00Z"/>
          <w:lang w:val="en-GB"/>
        </w:rPr>
      </w:pPr>
      <w:ins w:id="837" w:author="javier siscart" w:date="2022-02-03T08:42:00Z">
        <w:r>
          <w:rPr>
            <w:lang w:val="en-GB"/>
          </w:rPr>
          <w:t>Sometimes the requested time interval may be invalid according to the available sensor data. For example, if the time interval is 7 minutes and only time series of 1 hour are available.</w:t>
        </w:r>
      </w:ins>
    </w:p>
    <w:p w14:paraId="2CDA25F7" w14:textId="77777777" w:rsidR="00812CE3" w:rsidRDefault="00812CE3">
      <w:pPr>
        <w:pStyle w:val="PlainText"/>
        <w:ind w:right="1127"/>
        <w:rPr>
          <w:ins w:id="838" w:author="javier siscart" w:date="2022-02-03T08:42:00Z"/>
          <w:lang w:val="en-GB"/>
        </w:rPr>
      </w:pPr>
    </w:p>
    <w:p w14:paraId="47EF48E0" w14:textId="77777777" w:rsidR="00812CE3" w:rsidRDefault="00890EEC">
      <w:pPr>
        <w:pStyle w:val="PlainText"/>
        <w:ind w:right="1127"/>
        <w:rPr>
          <w:ins w:id="839" w:author="javier siscart" w:date="2022-02-03T08:42:00Z"/>
          <w:lang w:val="en-GB"/>
        </w:rPr>
      </w:pPr>
      <w:ins w:id="840" w:author="javier siscart" w:date="2022-02-03T08:42:00Z">
        <w:r>
          <w:rPr>
            <w:lang w:val="en-GB"/>
          </w:rPr>
          <w:t>In all those cases an error would be returned to the request.</w:t>
        </w:r>
      </w:ins>
    </w:p>
    <w:p w14:paraId="41CB928A" w14:textId="77777777" w:rsidR="00812CE3" w:rsidRDefault="00812CE3">
      <w:pPr>
        <w:pStyle w:val="PlainText"/>
        <w:ind w:right="1127"/>
        <w:rPr>
          <w:del w:id="841" w:author="javier siscart" w:date="2022-02-03T07:54:00Z"/>
          <w:lang w:val="en-GB"/>
        </w:rPr>
      </w:pPr>
    </w:p>
    <w:p w14:paraId="39C197D1" w14:textId="77777777" w:rsidR="00812CE3" w:rsidRDefault="00812CE3">
      <w:pPr>
        <w:pStyle w:val="PlainText"/>
        <w:ind w:right="1127"/>
        <w:rPr>
          <w:del w:id="842" w:author="javier siscart" w:date="2022-02-03T07:53:00Z"/>
          <w:lang w:val="en-GB"/>
        </w:rPr>
      </w:pPr>
    </w:p>
    <w:p w14:paraId="52EA050A" w14:textId="77777777" w:rsidR="00812CE3" w:rsidRDefault="00890EEC">
      <w:pPr>
        <w:pStyle w:val="PlainText"/>
        <w:ind w:right="1127"/>
        <w:rPr>
          <w:del w:id="843" w:author="javier siscart" w:date="2022-01-27T14:16:00Z"/>
          <w:lang w:val="en-GB"/>
        </w:rPr>
      </w:pPr>
      <w:bookmarkStart w:id="844" w:name="_Toc86234760111111111111111111"/>
      <w:del w:id="845" w:author="javier siscart" w:date="2022-01-27T14:16:00Z">
        <w:r>
          <w:rPr>
            <w:lang w:val="en-GB"/>
          </w:rPr>
          <w:delText>Data Formats</w:delText>
        </w:r>
        <w:bookmarkEnd w:id="844"/>
      </w:del>
    </w:p>
    <w:p w14:paraId="76D041D9" w14:textId="77777777" w:rsidR="00812CE3" w:rsidRDefault="00812CE3">
      <w:pPr>
        <w:pStyle w:val="PlainText"/>
        <w:rPr>
          <w:del w:id="846" w:author="javier siscart" w:date="2022-01-27T14:16:00Z"/>
          <w:lang w:val="en-GB"/>
        </w:rPr>
      </w:pPr>
    </w:p>
    <w:p w14:paraId="2E7B0D48" w14:textId="77777777" w:rsidR="00812CE3" w:rsidRDefault="00890EEC">
      <w:pPr>
        <w:pStyle w:val="PlainText"/>
        <w:rPr>
          <w:del w:id="847" w:author="javier siscart" w:date="2022-01-27T14:16:00Z"/>
          <w:lang w:val="en-GB"/>
        </w:rPr>
      </w:pPr>
      <w:del w:id="848" w:author="javier siscart" w:date="2022-01-27T14:16:00Z">
        <w:r>
          <w:rPr>
            <w:lang w:val="en-GB"/>
          </w:rPr>
          <w:delText xml:space="preserve">This section focuses on the description of binary (file) data formats. Please refer to the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OpenAPI specifications for details on all other payload and parameter descriptions.</w:delText>
        </w:r>
      </w:del>
    </w:p>
    <w:p w14:paraId="41B948EA" w14:textId="77777777" w:rsidR="00812CE3" w:rsidRDefault="00812CE3">
      <w:pPr>
        <w:pStyle w:val="PlainText"/>
        <w:rPr>
          <w:del w:id="849" w:author="javier siscart" w:date="2022-01-27T14:16:00Z"/>
          <w:lang w:val="en-GB"/>
        </w:rPr>
      </w:pPr>
    </w:p>
    <w:p w14:paraId="7C2F16F7" w14:textId="77777777" w:rsidR="00812CE3" w:rsidRDefault="00890EEC">
      <w:pPr>
        <w:pStyle w:val="Heading2"/>
        <w:ind w:right="1127"/>
        <w:rPr>
          <w:del w:id="850" w:author="javier siscart" w:date="2022-01-27T14:16:00Z"/>
          <w:szCs w:val="21"/>
          <w:lang w:val="en-GB"/>
        </w:rPr>
      </w:pPr>
      <w:bookmarkStart w:id="851" w:name="__RefHeading___Toc26805_3143240777111111"/>
      <w:bookmarkStart w:id="852" w:name="_Ref80976941111111111111111111"/>
      <w:bookmarkStart w:id="853" w:name="_Ref80977039111111111111111111"/>
      <w:bookmarkStart w:id="854" w:name="_Ref84581334111111111111111111"/>
      <w:bookmarkStart w:id="855" w:name="_Ref84581340111111111111111111"/>
      <w:bookmarkStart w:id="856" w:name="_Toc86234761111111111111111111"/>
      <w:bookmarkStart w:id="857" w:name="_Ref80977017111111111111111111"/>
      <w:bookmarkEnd w:id="851"/>
      <w:del w:id="858" w:author="javier siscart" w:date="2022-01-27T14:16:00Z">
        <w:r>
          <w:rPr>
            <w:lang w:val="en-GB"/>
          </w:rPr>
          <w:delText>Application Results File Formats</w:delText>
        </w:r>
        <w:bookmarkEnd w:id="852"/>
        <w:bookmarkEnd w:id="853"/>
        <w:bookmarkEnd w:id="854"/>
        <w:bookmarkEnd w:id="855"/>
        <w:bookmarkEnd w:id="856"/>
        <w:bookmarkEnd w:id="857"/>
      </w:del>
    </w:p>
    <w:p w14:paraId="3590F964" w14:textId="77777777" w:rsidR="00812CE3" w:rsidRDefault="00812CE3">
      <w:pPr>
        <w:pStyle w:val="PlainText"/>
        <w:ind w:right="1127"/>
        <w:rPr>
          <w:del w:id="859" w:author="javier siscart" w:date="2022-01-27T14:16:00Z"/>
          <w:lang w:val="en-GB"/>
        </w:rPr>
      </w:pPr>
    </w:p>
    <w:p w14:paraId="15BC4E51" w14:textId="3833FE08" w:rsidR="00812CE3" w:rsidRDefault="00890EEC">
      <w:pPr>
        <w:pStyle w:val="PlainText"/>
        <w:ind w:right="1127"/>
        <w:rPr>
          <w:del w:id="860" w:author="javier siscart" w:date="2022-01-27T14:16:00Z"/>
          <w:lang w:val="en-GB"/>
        </w:rPr>
      </w:pPr>
      <w:del w:id="861" w:author="javier siscart" w:date="2022-01-27T14:16:00Z">
        <w:r>
          <w:rPr>
            <w:lang w:val="en-GB"/>
          </w:rPr>
          <w:delText>Application result data MUST be in GeoPackage (</w:delText>
        </w:r>
      </w:del>
      <w:r>
        <w:fldChar w:fldCharType="begin"/>
      </w:r>
      <w:r>
        <w:instrText xml:space="preserve"> HYPERLINK "https://www.geopackage.org/" \h </w:instrText>
      </w:r>
      <w:r>
        <w:fldChar w:fldCharType="separate"/>
      </w:r>
      <w:del w:id="862" w:author="javier siscart" w:date="2022-01-27T14:16:00Z">
        <w:r>
          <w:rPr>
            <w:rStyle w:val="EnlacedeInternet"/>
            <w:lang w:val="en-GB"/>
          </w:rPr>
          <w:delText>https://www.geopackage.org/</w:delText>
        </w:r>
      </w:del>
      <w:r>
        <w:rPr>
          <w:rStyle w:val="EnlacedeInternet"/>
          <w:lang w:val="en-GB"/>
        </w:rPr>
        <w:fldChar w:fldCharType="end"/>
      </w:r>
      <w:del w:id="863" w:author="javier siscart" w:date="2022-01-27T14:16:00Z">
        <w:r>
          <w:rPr>
            <w:lang w:val="en-GB"/>
          </w:rPr>
          <w:delText>) format version 1.2 or newer.</w:delText>
        </w:r>
      </w:del>
    </w:p>
    <w:p w14:paraId="74153CDC" w14:textId="77777777" w:rsidR="00812CE3" w:rsidRDefault="00812CE3">
      <w:pPr>
        <w:pStyle w:val="PlainText"/>
        <w:ind w:left="0" w:right="1127"/>
        <w:rPr>
          <w:del w:id="864" w:author="javier siscart" w:date="2022-01-27T14:16:00Z"/>
          <w:lang w:val="en-GB"/>
        </w:rPr>
      </w:pPr>
    </w:p>
    <w:p w14:paraId="6DCCB00A" w14:textId="77777777" w:rsidR="00812CE3" w:rsidRDefault="00890EEC">
      <w:pPr>
        <w:pStyle w:val="PlainText"/>
        <w:ind w:right="1127"/>
        <w:rPr>
          <w:del w:id="865" w:author="javier siscart" w:date="2022-01-27T14:16:00Z"/>
          <w:lang w:val="en-GB"/>
        </w:rPr>
      </w:pPr>
      <w:del w:id="866" w:author="javier siscart" w:date="2022-01-27T14:16:00Z">
        <w:r>
          <w:rPr>
            <w:lang w:val="en-GB"/>
          </w:rPr>
          <w:delText>+=========================================================+</w:delText>
        </w:r>
      </w:del>
    </w:p>
    <w:p w14:paraId="608A7408" w14:textId="77777777" w:rsidR="00812CE3" w:rsidRDefault="00890EEC">
      <w:pPr>
        <w:pStyle w:val="PlainText"/>
        <w:ind w:right="1127"/>
        <w:rPr>
          <w:del w:id="867" w:author="javier siscart" w:date="2022-01-27T14:16:00Z"/>
          <w:lang w:val="en-GB"/>
        </w:rPr>
      </w:pPr>
      <w:del w:id="868" w:author="javier siscart" w:date="2022-01-27T14:16:00Z">
        <w:r>
          <w:rPr>
            <w:lang w:val="en-GB"/>
          </w:rPr>
          <w:delText>|                TABLE gpkg_contents                      |</w:delText>
        </w:r>
      </w:del>
    </w:p>
    <w:p w14:paraId="3A922F3F" w14:textId="77777777" w:rsidR="00812CE3" w:rsidRDefault="00890EEC">
      <w:pPr>
        <w:pStyle w:val="PlainText"/>
        <w:ind w:right="1127"/>
        <w:rPr>
          <w:del w:id="869" w:author="javier siscart" w:date="2022-01-27T14:16:00Z"/>
          <w:lang w:val="en-GB"/>
        </w:rPr>
      </w:pPr>
      <w:del w:id="870" w:author="javier siscart" w:date="2022-01-27T14:16:00Z">
        <w:r>
          <w:rPr>
            <w:lang w:val="en-GB"/>
          </w:rPr>
          <w:delText>+=====+=============+=====================================+</w:delText>
        </w:r>
      </w:del>
    </w:p>
    <w:p w14:paraId="152B63A6" w14:textId="77777777" w:rsidR="00812CE3" w:rsidRDefault="00890EEC">
      <w:pPr>
        <w:pStyle w:val="PlainText"/>
        <w:ind w:right="1127"/>
        <w:rPr>
          <w:del w:id="871" w:author="javier siscart" w:date="2022-01-27T14:16:00Z"/>
          <w:lang w:val="en-GB"/>
        </w:rPr>
      </w:pPr>
      <w:del w:id="872" w:author="javier siscart" w:date="2022-01-27T14:16:00Z">
        <w:r>
          <w:rPr>
            <w:lang w:val="en-GB"/>
          </w:rPr>
          <w:delText>| ROW | COLUMN      | VALUE                               |</w:delText>
        </w:r>
      </w:del>
    </w:p>
    <w:p w14:paraId="3C9A9007" w14:textId="77777777" w:rsidR="00812CE3" w:rsidRDefault="00890EEC">
      <w:pPr>
        <w:pStyle w:val="PlainText"/>
        <w:ind w:right="1127"/>
        <w:rPr>
          <w:del w:id="873" w:author="javier siscart" w:date="2022-01-27T14:16:00Z"/>
          <w:lang w:val="en-GB"/>
        </w:rPr>
      </w:pPr>
      <w:del w:id="874" w:author="javier siscart" w:date="2022-01-27T14:16:00Z">
        <w:r>
          <w:rPr>
            <w:lang w:val="en-GB"/>
          </w:rPr>
          <w:delText>+-----+-------------+-------------------------------------+</w:delText>
        </w:r>
      </w:del>
    </w:p>
    <w:p w14:paraId="10942347" w14:textId="77777777" w:rsidR="00812CE3" w:rsidRDefault="00890EEC">
      <w:pPr>
        <w:pStyle w:val="PlainText"/>
        <w:ind w:right="1127"/>
        <w:rPr>
          <w:del w:id="875" w:author="javier siscart" w:date="2022-01-27T14:16:00Z"/>
          <w:lang w:val="en-GB"/>
        </w:rPr>
      </w:pPr>
      <w:del w:id="876" w:author="javier siscart" w:date="2022-01-27T14:16:00Z">
        <w:r>
          <w:rPr>
            <w:lang w:val="en-GB"/>
          </w:rPr>
          <w:delText>|     | table_name  | "atlas"                             |</w:delText>
        </w:r>
      </w:del>
    </w:p>
    <w:p w14:paraId="1E1A2041" w14:textId="77777777" w:rsidR="00812CE3" w:rsidRDefault="00890EEC">
      <w:pPr>
        <w:pStyle w:val="PlainText"/>
        <w:ind w:right="1127"/>
        <w:rPr>
          <w:del w:id="877" w:author="javier siscart" w:date="2022-01-27T14:16:00Z"/>
          <w:lang w:val="en-GB"/>
        </w:rPr>
      </w:pPr>
      <w:del w:id="878" w:author="javier siscart" w:date="2022-01-27T14:16:00Z">
        <w:r>
          <w:rPr>
            <w:lang w:val="en-GB"/>
          </w:rPr>
          <w:delText>|     +-------------+-------------------------------------+</w:delText>
        </w:r>
      </w:del>
    </w:p>
    <w:p w14:paraId="6B541FB3" w14:textId="77777777" w:rsidR="00812CE3" w:rsidRDefault="00890EEC">
      <w:pPr>
        <w:pStyle w:val="PlainText"/>
        <w:ind w:right="1127"/>
        <w:rPr>
          <w:del w:id="879" w:author="javier siscart" w:date="2022-01-27T14:16:00Z"/>
          <w:lang w:val="en-GB"/>
        </w:rPr>
      </w:pPr>
      <w:del w:id="880" w:author="javier siscart" w:date="2022-01-27T14:16:00Z">
        <w:r>
          <w:rPr>
            <w:lang w:val="en-GB"/>
          </w:rPr>
          <w:delText>|     | data_type   | "attributes"                        |</w:delText>
        </w:r>
      </w:del>
    </w:p>
    <w:p w14:paraId="1550F7D0" w14:textId="77777777" w:rsidR="00812CE3" w:rsidRDefault="00890EEC">
      <w:pPr>
        <w:pStyle w:val="PlainText"/>
        <w:ind w:right="1127"/>
        <w:rPr>
          <w:del w:id="881" w:author="javier siscart" w:date="2022-01-27T14:16:00Z"/>
          <w:lang w:val="en-GB"/>
        </w:rPr>
      </w:pPr>
      <w:del w:id="882" w:author="javier siscart" w:date="2022-01-27T14:16:00Z">
        <w:r>
          <w:rPr>
            <w:lang w:val="en-GB"/>
          </w:rPr>
          <w:delText>+-----+-------------+-------------------------------------+</w:delText>
        </w:r>
      </w:del>
    </w:p>
    <w:p w14:paraId="5E3F9BAF" w14:textId="77777777" w:rsidR="00812CE3" w:rsidRDefault="00890EEC">
      <w:pPr>
        <w:pStyle w:val="PlainText"/>
        <w:ind w:right="1127"/>
        <w:rPr>
          <w:del w:id="883" w:author="javier siscart" w:date="2022-01-27T14:16:00Z"/>
          <w:lang w:val="en-GB"/>
        </w:rPr>
      </w:pPr>
      <w:del w:id="884" w:author="javier siscart" w:date="2022-01-27T14:16:00Z">
        <w:r>
          <w:rPr>
            <w:lang w:val="en-GB"/>
          </w:rPr>
          <w:delText>|     | table_name  | "application_info"                  |</w:delText>
        </w:r>
      </w:del>
    </w:p>
    <w:p w14:paraId="49448076" w14:textId="77777777" w:rsidR="00812CE3" w:rsidRDefault="00890EEC">
      <w:pPr>
        <w:pStyle w:val="PlainText"/>
        <w:ind w:right="1127"/>
        <w:rPr>
          <w:del w:id="885" w:author="javier siscart" w:date="2022-01-27T14:16:00Z"/>
          <w:lang w:val="en-GB"/>
        </w:rPr>
      </w:pPr>
      <w:del w:id="886" w:author="javier siscart" w:date="2022-01-27T14:16:00Z">
        <w:r>
          <w:rPr>
            <w:lang w:val="en-GB"/>
          </w:rPr>
          <w:delText>|     +-------------+-------------------------------------+</w:delText>
        </w:r>
      </w:del>
    </w:p>
    <w:p w14:paraId="6400FA51" w14:textId="77777777" w:rsidR="00812CE3" w:rsidRDefault="00890EEC">
      <w:pPr>
        <w:pStyle w:val="PlainText"/>
        <w:ind w:right="1127"/>
        <w:rPr>
          <w:del w:id="887" w:author="javier siscart" w:date="2022-01-27T14:16:00Z"/>
          <w:lang w:val="en-GB"/>
        </w:rPr>
      </w:pPr>
      <w:del w:id="888" w:author="javier siscart" w:date="2022-01-27T14:16:00Z">
        <w:r>
          <w:rPr>
            <w:lang w:val="en-GB"/>
          </w:rPr>
          <w:delText>|     | data_type   | "attributes"                        |</w:delText>
        </w:r>
      </w:del>
    </w:p>
    <w:p w14:paraId="148FF242" w14:textId="77777777" w:rsidR="00812CE3" w:rsidRDefault="00890EEC">
      <w:pPr>
        <w:pStyle w:val="PlainText"/>
        <w:ind w:right="1127"/>
        <w:rPr>
          <w:del w:id="889" w:author="javier siscart" w:date="2022-01-27T14:16:00Z"/>
          <w:lang w:val="en-GB"/>
        </w:rPr>
      </w:pPr>
      <w:del w:id="890" w:author="javier siscart" w:date="2022-01-27T14:16:00Z">
        <w:r>
          <w:rPr>
            <w:lang w:val="en-GB"/>
          </w:rPr>
          <w:delText>+-----+-------------+-------------------------------------+</w:delText>
        </w:r>
      </w:del>
    </w:p>
    <w:p w14:paraId="714D98FA" w14:textId="77777777" w:rsidR="00812CE3" w:rsidRDefault="00812CE3">
      <w:pPr>
        <w:pStyle w:val="PlainText"/>
        <w:ind w:right="1127"/>
        <w:rPr>
          <w:del w:id="891" w:author="javier siscart" w:date="2022-01-27T14:16:00Z"/>
          <w:lang w:val="en-GB"/>
        </w:rPr>
      </w:pPr>
    </w:p>
    <w:p w14:paraId="48F2A834" w14:textId="77777777" w:rsidR="00812CE3" w:rsidRDefault="00890EEC">
      <w:pPr>
        <w:pStyle w:val="PlainText"/>
        <w:ind w:right="1127"/>
        <w:rPr>
          <w:del w:id="892" w:author="javier siscart" w:date="2022-01-27T14:16:00Z"/>
          <w:lang w:val="en-GB"/>
        </w:rPr>
      </w:pPr>
      <w:del w:id="893" w:author="javier siscart" w:date="2022-01-27T14:16:00Z">
        <w:r>
          <w:rPr>
            <w:lang w:val="en-GB"/>
          </w:rPr>
          <w:delText>All Atlas GeoPackage files MUST contain an attributes table named "atlas" with the following structure:</w:delText>
        </w:r>
      </w:del>
    </w:p>
    <w:p w14:paraId="202BB69F" w14:textId="77777777" w:rsidR="00812CE3" w:rsidRDefault="00812CE3">
      <w:pPr>
        <w:pStyle w:val="PlainText"/>
        <w:ind w:right="1127"/>
        <w:rPr>
          <w:del w:id="894" w:author="javier siscart" w:date="2022-01-27T14:16:00Z"/>
          <w:lang w:val="en-GB"/>
        </w:rPr>
      </w:pPr>
    </w:p>
    <w:p w14:paraId="4809C289" w14:textId="77777777" w:rsidR="00812CE3" w:rsidRDefault="00890EEC">
      <w:pPr>
        <w:pStyle w:val="PlainText"/>
        <w:ind w:right="1127"/>
        <w:rPr>
          <w:del w:id="895" w:author="javier siscart" w:date="2022-01-27T14:16:00Z"/>
          <w:lang w:val="en-GB"/>
        </w:rPr>
      </w:pPr>
      <w:del w:id="896" w:author="javier siscart" w:date="2022-01-27T14:16:00Z">
        <w:r>
          <w:rPr>
            <w:lang w:val="en-GB"/>
          </w:rPr>
          <w:delText>+============================+</w:delText>
        </w:r>
      </w:del>
    </w:p>
    <w:p w14:paraId="3978D444" w14:textId="77777777" w:rsidR="00812CE3" w:rsidRDefault="00890EEC">
      <w:pPr>
        <w:pStyle w:val="PlainText"/>
        <w:ind w:right="1127"/>
        <w:rPr>
          <w:del w:id="897" w:author="javier siscart" w:date="2022-01-27T14:16:00Z"/>
          <w:lang w:val="en-GB"/>
        </w:rPr>
      </w:pPr>
      <w:del w:id="898" w:author="javier siscart" w:date="2022-01-27T14:16:00Z">
        <w:r>
          <w:rPr>
            <w:lang w:val="en-GB"/>
          </w:rPr>
          <w:delText>|     TABLE atlas            |</w:delText>
        </w:r>
      </w:del>
    </w:p>
    <w:p w14:paraId="6B740E04" w14:textId="77777777" w:rsidR="00812CE3" w:rsidRDefault="00890EEC">
      <w:pPr>
        <w:pStyle w:val="PlainText"/>
        <w:ind w:right="1127"/>
        <w:rPr>
          <w:del w:id="899" w:author="javier siscart" w:date="2022-01-27T14:16:00Z"/>
          <w:lang w:val="en-GB"/>
        </w:rPr>
      </w:pPr>
      <w:del w:id="900" w:author="javier siscart" w:date="2022-01-27T14:16:00Z">
        <w:r>
          <w:rPr>
            <w:lang w:val="en-GB"/>
          </w:rPr>
          <w:delText>+================+===========+</w:delText>
        </w:r>
      </w:del>
    </w:p>
    <w:p w14:paraId="5E4A9D12" w14:textId="77777777" w:rsidR="00812CE3" w:rsidRDefault="00890EEC">
      <w:pPr>
        <w:pStyle w:val="PlainText"/>
        <w:ind w:right="1127"/>
        <w:rPr>
          <w:del w:id="901" w:author="javier siscart" w:date="2022-01-27T14:16:00Z"/>
          <w:lang w:val="en-GB"/>
        </w:rPr>
      </w:pPr>
      <w:del w:id="902" w:author="javier siscart" w:date="2022-01-27T14:16:00Z">
        <w:r>
          <w:rPr>
            <w:lang w:val="en-GB"/>
          </w:rPr>
          <w:delText>| COLUMN         | TYPE      |</w:delText>
        </w:r>
      </w:del>
    </w:p>
    <w:p w14:paraId="6F78B1D9" w14:textId="77777777" w:rsidR="00812CE3" w:rsidRDefault="00890EEC">
      <w:pPr>
        <w:pStyle w:val="PlainText"/>
        <w:ind w:right="1127"/>
        <w:rPr>
          <w:del w:id="903" w:author="javier siscart" w:date="2022-01-27T14:16:00Z"/>
          <w:lang w:val="en-GB"/>
        </w:rPr>
      </w:pPr>
      <w:del w:id="904" w:author="javier siscart" w:date="2022-01-27T14:16:00Z">
        <w:r>
          <w:rPr>
            <w:lang w:val="en-GB"/>
          </w:rPr>
          <w:delText>+----------------+-----------+</w:delText>
        </w:r>
      </w:del>
    </w:p>
    <w:p w14:paraId="044BCAC5" w14:textId="77777777" w:rsidR="00812CE3" w:rsidRDefault="00890EEC">
      <w:pPr>
        <w:pStyle w:val="PlainText"/>
        <w:ind w:right="1127"/>
        <w:rPr>
          <w:del w:id="905" w:author="javier siscart" w:date="2022-01-27T14:16:00Z"/>
          <w:lang w:val="en-GB"/>
        </w:rPr>
      </w:pPr>
      <w:del w:id="906" w:author="javier siscart" w:date="2022-01-27T14:16:00Z">
        <w:r>
          <w:rPr>
            <w:lang w:val="en-GB"/>
          </w:rPr>
          <w:delText>| id             | INTEGER   |</w:delText>
        </w:r>
      </w:del>
    </w:p>
    <w:p w14:paraId="6AAEA1A2" w14:textId="77777777" w:rsidR="00812CE3" w:rsidRDefault="00890EEC">
      <w:pPr>
        <w:pStyle w:val="PlainText"/>
        <w:ind w:right="1127"/>
        <w:rPr>
          <w:del w:id="907" w:author="javier siscart" w:date="2022-01-27T14:16:00Z"/>
          <w:lang w:val="en-GB"/>
        </w:rPr>
      </w:pPr>
      <w:del w:id="908" w:author="javier siscart" w:date="2022-01-27T14:16:00Z">
        <w:r>
          <w:rPr>
            <w:lang w:val="en-GB"/>
          </w:rPr>
          <w:delText>| type           | TEXT      |</w:delText>
        </w:r>
      </w:del>
    </w:p>
    <w:p w14:paraId="487BBB49" w14:textId="77777777" w:rsidR="00812CE3" w:rsidRDefault="00890EEC">
      <w:pPr>
        <w:pStyle w:val="PlainText"/>
        <w:ind w:right="1127"/>
        <w:rPr>
          <w:del w:id="909" w:author="javier siscart" w:date="2022-01-27T14:16:00Z"/>
          <w:lang w:val="en-GB"/>
        </w:rPr>
      </w:pPr>
      <w:del w:id="910" w:author="javier siscart" w:date="2022-01-27T14:16:00Z">
        <w:r>
          <w:rPr>
            <w:lang w:val="en-GB"/>
          </w:rPr>
          <w:delText>| participant    | TEXT      |</w:delText>
        </w:r>
      </w:del>
    </w:p>
    <w:p w14:paraId="4DCCCDE3" w14:textId="77777777" w:rsidR="00812CE3" w:rsidRDefault="00890EEC">
      <w:pPr>
        <w:pStyle w:val="PlainText"/>
        <w:ind w:right="1127"/>
        <w:rPr>
          <w:del w:id="911" w:author="javier siscart" w:date="2022-01-27T14:16:00Z"/>
          <w:lang w:val="en-GB"/>
        </w:rPr>
      </w:pPr>
      <w:del w:id="912" w:author="javier siscart" w:date="2022-01-27T14:16:00Z">
        <w:r>
          <w:rPr>
            <w:lang w:val="en-GB"/>
          </w:rPr>
          <w:delText>| format_version | TEXT      |</w:delText>
        </w:r>
      </w:del>
    </w:p>
    <w:p w14:paraId="45036CA9" w14:textId="77777777" w:rsidR="00812CE3" w:rsidRDefault="00890EEC">
      <w:pPr>
        <w:pStyle w:val="PlainText"/>
        <w:ind w:right="1127"/>
        <w:rPr>
          <w:del w:id="913" w:author="javier siscart" w:date="2022-01-27T14:16:00Z"/>
          <w:lang w:val="en-GB"/>
        </w:rPr>
      </w:pPr>
      <w:del w:id="914" w:author="javier siscart" w:date="2022-01-27T14:16:00Z">
        <w:r>
          <w:rPr>
            <w:lang w:val="en-GB"/>
          </w:rPr>
          <w:delText>+----------------+-----------+</w:delText>
        </w:r>
      </w:del>
    </w:p>
    <w:p w14:paraId="2F6C5827" w14:textId="77777777" w:rsidR="00812CE3" w:rsidRDefault="00812CE3">
      <w:pPr>
        <w:pStyle w:val="PlainText"/>
        <w:ind w:right="1127"/>
        <w:rPr>
          <w:del w:id="915" w:author="javier siscart" w:date="2022-01-27T14:16:00Z"/>
          <w:lang w:val="en-GB"/>
        </w:rPr>
      </w:pPr>
    </w:p>
    <w:p w14:paraId="6A7E91F4" w14:textId="77777777" w:rsidR="00812CE3" w:rsidRDefault="00890EEC">
      <w:pPr>
        <w:pStyle w:val="PlainText"/>
        <w:ind w:right="1127"/>
        <w:rPr>
          <w:del w:id="916" w:author="javier siscart" w:date="2022-01-27T14:16:00Z"/>
          <w:lang w:val="en-GB"/>
        </w:rPr>
      </w:pPr>
      <w:del w:id="917" w:author="javier siscart" w:date="2022-01-27T14:16:00Z">
        <w:r>
          <w:rPr>
            <w:lang w:val="en-GB"/>
          </w:rPr>
          <w:delText>and a single row:</w:delText>
        </w:r>
      </w:del>
    </w:p>
    <w:p w14:paraId="14B229EA" w14:textId="77777777" w:rsidR="00812CE3" w:rsidRDefault="00812CE3">
      <w:pPr>
        <w:pStyle w:val="PlainText"/>
        <w:ind w:right="1127"/>
        <w:rPr>
          <w:del w:id="918" w:author="javier siscart" w:date="2022-01-27T14:16:00Z"/>
          <w:lang w:val="en-GB"/>
        </w:rPr>
      </w:pPr>
    </w:p>
    <w:p w14:paraId="11FEBB8B" w14:textId="77777777" w:rsidR="00812CE3" w:rsidRDefault="00890EEC">
      <w:pPr>
        <w:pStyle w:val="PlainText"/>
        <w:ind w:right="1127"/>
        <w:rPr>
          <w:del w:id="919" w:author="javier siscart" w:date="2022-01-27T14:16:00Z"/>
          <w:lang w:val="en-GB"/>
        </w:rPr>
      </w:pPr>
      <w:del w:id="920" w:author="javier siscart" w:date="2022-01-27T14:16:00Z">
        <w:r>
          <w:rPr>
            <w:lang w:val="en-GB"/>
          </w:rPr>
          <w:delText>+=========================================================+</w:delText>
        </w:r>
      </w:del>
    </w:p>
    <w:p w14:paraId="746D8C8C" w14:textId="77777777" w:rsidR="00812CE3" w:rsidRDefault="00890EEC">
      <w:pPr>
        <w:pStyle w:val="PlainText"/>
        <w:ind w:right="1127"/>
        <w:rPr>
          <w:del w:id="921" w:author="javier siscart" w:date="2022-01-27T14:16:00Z"/>
          <w:lang w:val="en-GB"/>
        </w:rPr>
      </w:pPr>
      <w:del w:id="922" w:author="javier siscart" w:date="2022-01-27T14:16:00Z">
        <w:r>
          <w:rPr>
            <w:lang w:val="en-GB"/>
          </w:rPr>
          <w:delText>|                TABLE atlas                              |</w:delText>
        </w:r>
      </w:del>
    </w:p>
    <w:p w14:paraId="29B5DAE2" w14:textId="77777777" w:rsidR="00812CE3" w:rsidRDefault="00890EEC">
      <w:pPr>
        <w:pStyle w:val="PlainText"/>
        <w:ind w:right="1127"/>
        <w:rPr>
          <w:del w:id="923" w:author="javier siscart" w:date="2022-01-27T14:16:00Z"/>
          <w:lang w:val="en-GB"/>
        </w:rPr>
      </w:pPr>
      <w:del w:id="924" w:author="javier siscart" w:date="2022-01-27T14:16:00Z">
        <w:r>
          <w:rPr>
            <w:lang w:val="en-GB"/>
          </w:rPr>
          <w:delText>+=====+================+==================================+</w:delText>
        </w:r>
      </w:del>
    </w:p>
    <w:p w14:paraId="409AEC0A" w14:textId="77777777" w:rsidR="00812CE3" w:rsidRDefault="00890EEC">
      <w:pPr>
        <w:pStyle w:val="PlainText"/>
        <w:ind w:right="1127"/>
        <w:rPr>
          <w:del w:id="925" w:author="javier siscart" w:date="2022-01-27T14:16:00Z"/>
          <w:lang w:val="en-GB"/>
        </w:rPr>
      </w:pPr>
      <w:del w:id="926" w:author="javier siscart" w:date="2022-01-27T14:16:00Z">
        <w:r>
          <w:rPr>
            <w:lang w:val="en-GB"/>
          </w:rPr>
          <w:delText>| ROW | COLUMN         | VALUE                            |</w:delText>
        </w:r>
      </w:del>
    </w:p>
    <w:p w14:paraId="125E109B" w14:textId="77777777" w:rsidR="00812CE3" w:rsidRDefault="00890EEC">
      <w:pPr>
        <w:pStyle w:val="PlainText"/>
        <w:ind w:right="1127"/>
        <w:rPr>
          <w:del w:id="927" w:author="javier siscart" w:date="2022-01-27T14:16:00Z"/>
          <w:lang w:val="en-GB"/>
        </w:rPr>
      </w:pPr>
      <w:del w:id="928" w:author="javier siscart" w:date="2022-01-27T14:16:00Z">
        <w:r>
          <w:rPr>
            <w:lang w:val="en-GB"/>
          </w:rPr>
          <w:delText>+-----+----------------+----------------------------------+</w:delText>
        </w:r>
      </w:del>
    </w:p>
    <w:p w14:paraId="3DAFBD09" w14:textId="77777777" w:rsidR="00812CE3" w:rsidRDefault="00890EEC">
      <w:pPr>
        <w:pStyle w:val="PlainText"/>
        <w:ind w:right="1127"/>
        <w:rPr>
          <w:del w:id="929" w:author="javier siscart" w:date="2022-01-27T14:16:00Z"/>
          <w:lang w:val="en-GB"/>
        </w:rPr>
      </w:pPr>
      <w:del w:id="930" w:author="javier siscart" w:date="2022-01-27T14:16:00Z">
        <w:r>
          <w:rPr>
            <w:lang w:val="en-GB"/>
          </w:rPr>
          <w:delText>|     | type           | "application_result"             |</w:delText>
        </w:r>
      </w:del>
    </w:p>
    <w:p w14:paraId="19F3DAFD" w14:textId="77777777" w:rsidR="00812CE3" w:rsidRDefault="00890EEC">
      <w:pPr>
        <w:pStyle w:val="PlainText"/>
        <w:ind w:right="1127"/>
        <w:rPr>
          <w:del w:id="931" w:author="javier siscart" w:date="2022-01-27T14:16:00Z"/>
          <w:lang w:val="en-GB"/>
        </w:rPr>
      </w:pPr>
      <w:del w:id="932" w:author="javier siscart" w:date="2022-01-27T14:16:00Z">
        <w:r>
          <w:rPr>
            <w:lang w:val="en-GB"/>
          </w:rPr>
          <w:delText>|     +----------------+----------------------------------+</w:delText>
        </w:r>
      </w:del>
    </w:p>
    <w:p w14:paraId="3B24D1C9" w14:textId="77777777" w:rsidR="00812CE3" w:rsidRDefault="00890EEC">
      <w:pPr>
        <w:pStyle w:val="PlainText"/>
        <w:ind w:right="1127"/>
        <w:rPr>
          <w:del w:id="933" w:author="javier siscart" w:date="2022-01-27T14:16:00Z"/>
          <w:lang w:val="en-GB"/>
        </w:rPr>
      </w:pPr>
      <w:del w:id="934" w:author="javier siscart" w:date="2022-01-27T14:16:00Z">
        <w:r>
          <w:rPr>
            <w:lang w:val="en-GB"/>
          </w:rPr>
          <w:delText>|     | participant    | "&lt;atlas participant id&gt;"         |</w:delText>
        </w:r>
      </w:del>
    </w:p>
    <w:p w14:paraId="0E90D680" w14:textId="77777777" w:rsidR="00812CE3" w:rsidRDefault="00890EEC">
      <w:pPr>
        <w:pStyle w:val="PlainText"/>
        <w:ind w:right="1127"/>
        <w:rPr>
          <w:del w:id="935" w:author="javier siscart" w:date="2022-01-27T14:16:00Z"/>
          <w:lang w:val="en-GB"/>
        </w:rPr>
      </w:pPr>
      <w:del w:id="936" w:author="javier siscart" w:date="2022-01-27T14:16:00Z">
        <w:r>
          <w:rPr>
            <w:lang w:val="en-GB"/>
          </w:rPr>
          <w:delText>|  1  +----------------+----------------------------------+</w:delText>
        </w:r>
      </w:del>
    </w:p>
    <w:p w14:paraId="6581B51B" w14:textId="77777777" w:rsidR="00812CE3" w:rsidRDefault="00890EEC">
      <w:pPr>
        <w:pStyle w:val="PlainText"/>
        <w:ind w:right="1127"/>
        <w:rPr>
          <w:del w:id="937" w:author="javier siscart" w:date="2022-01-27T14:16:00Z"/>
          <w:lang w:val="en-GB"/>
        </w:rPr>
      </w:pPr>
      <w:del w:id="938" w:author="javier siscart" w:date="2022-01-27T14:16:00Z">
        <w:r>
          <w:rPr>
            <w:lang w:val="en-GB"/>
          </w:rPr>
          <w:delText>|     | application    | "…"                              |</w:delText>
        </w:r>
      </w:del>
    </w:p>
    <w:p w14:paraId="3C0DA706" w14:textId="77777777" w:rsidR="00812CE3" w:rsidRDefault="00890EEC">
      <w:pPr>
        <w:pStyle w:val="PlainText"/>
        <w:ind w:right="1127"/>
        <w:rPr>
          <w:del w:id="939" w:author="javier siscart" w:date="2022-01-27T14:16:00Z"/>
          <w:lang w:val="en-GB"/>
        </w:rPr>
      </w:pPr>
      <w:del w:id="940" w:author="javier siscart" w:date="2022-01-27T14:16:00Z">
        <w:r>
          <w:rPr>
            <w:lang w:val="en-GB"/>
          </w:rPr>
          <w:delText>|     +----------------+----------------------------------+</w:delText>
        </w:r>
      </w:del>
    </w:p>
    <w:p w14:paraId="72CD5F54" w14:textId="77777777" w:rsidR="00812CE3" w:rsidRDefault="00890EEC">
      <w:pPr>
        <w:pStyle w:val="PlainText"/>
        <w:ind w:right="1127"/>
        <w:rPr>
          <w:del w:id="941" w:author="javier siscart" w:date="2022-01-27T14:16:00Z"/>
          <w:lang w:val="en-GB"/>
        </w:rPr>
      </w:pPr>
      <w:del w:id="942" w:author="javier siscart" w:date="2022-01-27T14:16:00Z">
        <w:r>
          <w:rPr>
            <w:lang w:val="en-GB"/>
          </w:rPr>
          <w:delText>|     | format_version | "MAJOR.MINOR"                    |</w:delText>
        </w:r>
      </w:del>
    </w:p>
    <w:p w14:paraId="4BCF04AA" w14:textId="77777777" w:rsidR="00812CE3" w:rsidRDefault="00890EEC">
      <w:pPr>
        <w:pStyle w:val="PlainText"/>
        <w:ind w:right="1127"/>
        <w:rPr>
          <w:del w:id="943" w:author="javier siscart" w:date="2022-01-27T14:16:00Z"/>
          <w:lang w:val="en-GB"/>
        </w:rPr>
      </w:pPr>
      <w:del w:id="944" w:author="javier siscart" w:date="2022-01-27T14:16:00Z">
        <w:r>
          <w:rPr>
            <w:lang w:val="en-GB"/>
          </w:rPr>
          <w:delText>+-----+----------------+----------------------------------+</w:delText>
        </w:r>
      </w:del>
    </w:p>
    <w:p w14:paraId="5FF2BE01" w14:textId="77777777" w:rsidR="00812CE3" w:rsidRDefault="00812CE3">
      <w:pPr>
        <w:pStyle w:val="PlainText"/>
        <w:ind w:right="1127"/>
        <w:rPr>
          <w:del w:id="945" w:author="javier siscart" w:date="2022-01-27T14:16:00Z"/>
          <w:lang w:val="en-GB"/>
        </w:rPr>
      </w:pPr>
    </w:p>
    <w:p w14:paraId="7E701ACE" w14:textId="77777777" w:rsidR="00812CE3" w:rsidRDefault="00890EEC">
      <w:pPr>
        <w:pStyle w:val="PlainText"/>
        <w:ind w:right="1127"/>
        <w:rPr>
          <w:del w:id="946" w:author="javier siscart" w:date="2022-01-27T14:16:00Z"/>
          <w:lang w:val="en-GB"/>
        </w:rPr>
      </w:pPr>
      <w:del w:id="947" w:author="javier siscart" w:date="2022-01-27T14:16:00Z">
        <w:r>
          <w:rPr>
            <w:lang w:val="en-GB"/>
          </w:rPr>
          <w:delText>Services SHALL validate that the "atlas.participant" field matches the information attached to the authentication context in which the file is uploaded.</w:delText>
        </w:r>
      </w:del>
    </w:p>
    <w:p w14:paraId="2DC14700" w14:textId="77777777" w:rsidR="00812CE3" w:rsidRDefault="00812CE3">
      <w:pPr>
        <w:pStyle w:val="PlainText"/>
        <w:ind w:right="1127"/>
        <w:rPr>
          <w:del w:id="948" w:author="javier siscart" w:date="2022-01-27T14:16:00Z"/>
          <w:lang w:val="en-GB"/>
        </w:rPr>
      </w:pPr>
    </w:p>
    <w:p w14:paraId="6ACD8FB5" w14:textId="77777777" w:rsidR="00812CE3" w:rsidRDefault="00890EEC">
      <w:pPr>
        <w:pStyle w:val="PlainText"/>
        <w:ind w:right="1127"/>
        <w:rPr>
          <w:del w:id="949" w:author="javier siscart" w:date="2022-01-27T14:16:00Z"/>
          <w:lang w:val="en-GB"/>
        </w:rPr>
      </w:pPr>
      <w:del w:id="950" w:author="javier siscart" w:date="2022-01-27T14:16:00Z">
        <w:r>
          <w:rPr>
            <w:lang w:val="en-GB"/>
          </w:rPr>
          <w:delText>If the GeoPackage was generated and uploaded by an Atlas service, then "atlas.application" SHOULD be "&lt;service name&gt;-&lt;service version&gt;", otherwise it MAY contain "&lt;application name&gt;-&lt;application version&gt;". In either case, no validation will be performed.</w:delText>
        </w:r>
      </w:del>
    </w:p>
    <w:p w14:paraId="6B0F023F" w14:textId="77777777" w:rsidR="00812CE3" w:rsidRDefault="00812CE3">
      <w:pPr>
        <w:pStyle w:val="PlainText"/>
        <w:ind w:right="1127"/>
        <w:rPr>
          <w:del w:id="951" w:author="javier siscart" w:date="2022-01-27T14:16:00Z"/>
          <w:lang w:val="en-GB"/>
        </w:rPr>
      </w:pPr>
    </w:p>
    <w:p w14:paraId="39D60F84" w14:textId="77777777" w:rsidR="00812CE3" w:rsidRDefault="00890EEC">
      <w:pPr>
        <w:pStyle w:val="PlainText"/>
        <w:ind w:right="1127"/>
        <w:rPr>
          <w:del w:id="952" w:author="javier siscart" w:date="2022-01-27T14:16:00Z"/>
          <w:lang w:val="en-GB"/>
        </w:rPr>
      </w:pPr>
      <w:del w:id="953" w:author="javier siscart" w:date="2022-01-27T14:16:00Z">
        <w:r>
          <w:rPr>
            <w:lang w:val="en-GB"/>
          </w:rPr>
          <w:delText xml:space="preserve">The "atlas.format_version" field MUST be the version of the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template that is targeted by the client uploading the file. GeoPackage files of a given type are guaranteed to be compatible (no breaking changes) for a same MAJOR version of "atlas.format_version".</w:delText>
        </w:r>
      </w:del>
    </w:p>
    <w:p w14:paraId="641E12B1" w14:textId="77777777" w:rsidR="00812CE3" w:rsidRDefault="00812CE3">
      <w:pPr>
        <w:pStyle w:val="PlainText"/>
        <w:ind w:right="1127"/>
        <w:rPr>
          <w:del w:id="954" w:author="javier siscart" w:date="2022-01-27T14:16:00Z"/>
          <w:lang w:val="en-GB"/>
        </w:rPr>
      </w:pPr>
    </w:p>
    <w:p w14:paraId="70C00509" w14:textId="77777777" w:rsidR="00812CE3" w:rsidRDefault="00890EEC">
      <w:pPr>
        <w:pStyle w:val="PlainText"/>
        <w:ind w:right="1127"/>
        <w:rPr>
          <w:del w:id="955" w:author="javier siscart" w:date="2022-01-27T14:16:00Z"/>
          <w:lang w:val="en-GB"/>
        </w:rPr>
      </w:pPr>
      <w:del w:id="956" w:author="javier siscart" w:date="2022-01-27T14:16:00Z">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services MUST validate that the "atlas.type" column is equal to "application_result".</w:delText>
        </w:r>
      </w:del>
    </w:p>
    <w:p w14:paraId="118E2A53" w14:textId="77777777" w:rsidR="00812CE3" w:rsidRDefault="00812CE3">
      <w:pPr>
        <w:pStyle w:val="PlainText"/>
        <w:ind w:right="1127"/>
        <w:rPr>
          <w:del w:id="957" w:author="javier siscart" w:date="2022-01-27T14:16:00Z"/>
          <w:lang w:val="en-GB"/>
        </w:rPr>
      </w:pPr>
    </w:p>
    <w:p w14:paraId="15FA75F7" w14:textId="77777777" w:rsidR="00812CE3" w:rsidRDefault="00890EEC">
      <w:pPr>
        <w:pStyle w:val="PlainText"/>
        <w:ind w:right="1127"/>
        <w:rPr>
          <w:del w:id="958" w:author="javier siscart" w:date="2022-01-27T14:16:00Z"/>
          <w:lang w:val="en-GB"/>
        </w:rPr>
      </w:pPr>
      <w:del w:id="959" w:author="javier siscart" w:date="2022-01-27T14:16:00Z">
        <w:r>
          <w:rPr>
            <w:lang w:val="en-GB"/>
          </w:rPr>
          <w:delText>By general convention, all application result GeoPackage files MUST contain an attributes table named "application_info" with the following structure:</w:delText>
        </w:r>
      </w:del>
    </w:p>
    <w:p w14:paraId="448C46F8" w14:textId="77777777" w:rsidR="00812CE3" w:rsidRDefault="00812CE3">
      <w:pPr>
        <w:pStyle w:val="PlainText"/>
        <w:ind w:right="1127"/>
        <w:rPr>
          <w:del w:id="960" w:author="javier siscart" w:date="2022-01-27T14:16:00Z"/>
          <w:lang w:val="en-GB"/>
        </w:rPr>
      </w:pPr>
    </w:p>
    <w:p w14:paraId="548B6173" w14:textId="77777777" w:rsidR="00812CE3" w:rsidRDefault="00890EEC">
      <w:pPr>
        <w:pStyle w:val="PlainText"/>
        <w:ind w:right="1127"/>
        <w:rPr>
          <w:del w:id="961" w:author="javier siscart" w:date="2022-01-27T14:16:00Z"/>
          <w:lang w:val="en-GB"/>
        </w:rPr>
      </w:pPr>
      <w:del w:id="962" w:author="javier siscart" w:date="2022-01-27T14:16:00Z">
        <w:r>
          <w:rPr>
            <w:lang w:val="en-GB"/>
          </w:rPr>
          <w:delText>+============================+</w:delText>
        </w:r>
      </w:del>
    </w:p>
    <w:p w14:paraId="02264BF4" w14:textId="77777777" w:rsidR="00812CE3" w:rsidRDefault="00890EEC">
      <w:pPr>
        <w:pStyle w:val="PlainText"/>
        <w:ind w:right="1127"/>
        <w:rPr>
          <w:del w:id="963" w:author="javier siscart" w:date="2022-01-27T14:16:00Z"/>
          <w:lang w:val="en-GB"/>
        </w:rPr>
      </w:pPr>
      <w:del w:id="964" w:author="javier siscart" w:date="2022-01-27T14:16:00Z">
        <w:r>
          <w:rPr>
            <w:lang w:val="en-GB"/>
          </w:rPr>
          <w:delText>|  TABLE application_info    |</w:delText>
        </w:r>
      </w:del>
    </w:p>
    <w:p w14:paraId="123C7495" w14:textId="77777777" w:rsidR="00812CE3" w:rsidRDefault="00890EEC">
      <w:pPr>
        <w:pStyle w:val="PlainText"/>
        <w:ind w:right="1127"/>
        <w:rPr>
          <w:del w:id="965" w:author="javier siscart" w:date="2022-01-27T14:16:00Z"/>
          <w:lang w:val="en-GB"/>
        </w:rPr>
      </w:pPr>
      <w:del w:id="966" w:author="javier siscart" w:date="2022-01-27T14:16:00Z">
        <w:r>
          <w:rPr>
            <w:lang w:val="en-GB"/>
          </w:rPr>
          <w:delText>+================+===========+</w:delText>
        </w:r>
      </w:del>
    </w:p>
    <w:p w14:paraId="345140AA" w14:textId="77777777" w:rsidR="00812CE3" w:rsidRDefault="00890EEC">
      <w:pPr>
        <w:pStyle w:val="PlainText"/>
        <w:ind w:right="1127"/>
        <w:rPr>
          <w:del w:id="967" w:author="javier siscart" w:date="2022-01-27T14:16:00Z"/>
          <w:lang w:val="en-GB"/>
        </w:rPr>
      </w:pPr>
      <w:del w:id="968" w:author="javier siscart" w:date="2022-01-27T14:16:00Z">
        <w:r>
          <w:rPr>
            <w:lang w:val="en-GB"/>
          </w:rPr>
          <w:delText>| COLUMN         | TYPE      |</w:delText>
        </w:r>
      </w:del>
    </w:p>
    <w:p w14:paraId="2C2A7DA5" w14:textId="77777777" w:rsidR="00812CE3" w:rsidRDefault="00890EEC">
      <w:pPr>
        <w:pStyle w:val="PlainText"/>
        <w:ind w:right="1127"/>
        <w:rPr>
          <w:del w:id="969" w:author="javier siscart" w:date="2022-01-27T14:16:00Z"/>
          <w:lang w:val="en-GB"/>
        </w:rPr>
      </w:pPr>
      <w:del w:id="970" w:author="javier siscart" w:date="2022-01-27T14:16:00Z">
        <w:r>
          <w:rPr>
            <w:lang w:val="en-GB"/>
          </w:rPr>
          <w:delText>+----------------+-----------+</w:delText>
        </w:r>
      </w:del>
    </w:p>
    <w:p w14:paraId="7522EC25" w14:textId="77777777" w:rsidR="00812CE3" w:rsidRDefault="00890EEC">
      <w:pPr>
        <w:pStyle w:val="PlainText"/>
        <w:ind w:right="1127"/>
        <w:rPr>
          <w:del w:id="971" w:author="javier siscart" w:date="2022-01-27T14:16:00Z"/>
          <w:lang w:val="en-GB"/>
        </w:rPr>
      </w:pPr>
      <w:del w:id="972" w:author="javier siscart" w:date="2022-01-27T14:16:00Z">
        <w:r>
          <w:rPr>
            <w:lang w:val="en-GB"/>
          </w:rPr>
          <w:delText>| id             | INTEGER   |</w:delText>
        </w:r>
      </w:del>
    </w:p>
    <w:p w14:paraId="57CA330A" w14:textId="77777777" w:rsidR="00812CE3" w:rsidRDefault="00890EEC">
      <w:pPr>
        <w:pStyle w:val="PlainText"/>
        <w:ind w:right="1127"/>
        <w:rPr>
          <w:del w:id="973" w:author="javier siscart" w:date="2022-01-27T14:16:00Z"/>
          <w:lang w:val="en-GB"/>
        </w:rPr>
      </w:pPr>
      <w:del w:id="974" w:author="javier siscart" w:date="2022-01-27T14:16:00Z">
        <w:r>
          <w:rPr>
            <w:lang w:val="en-GB"/>
          </w:rPr>
          <w:delText>| type           | TEXT      |</w:delText>
        </w:r>
      </w:del>
    </w:p>
    <w:p w14:paraId="0314DA2F" w14:textId="77777777" w:rsidR="00812CE3" w:rsidRDefault="00890EEC">
      <w:pPr>
        <w:pStyle w:val="PlainText"/>
        <w:ind w:right="1127"/>
        <w:rPr>
          <w:del w:id="975" w:author="javier siscart" w:date="2022-01-27T14:16:00Z"/>
          <w:lang w:val="en-GB"/>
        </w:rPr>
      </w:pPr>
      <w:del w:id="976" w:author="javier siscart" w:date="2022-01-27T14:16:00Z">
        <w:r>
          <w:rPr>
            <w:lang w:val="en-GB"/>
          </w:rPr>
          <w:delText>| date           | DATETIME  |</w:delText>
        </w:r>
      </w:del>
    </w:p>
    <w:p w14:paraId="5202DE7E" w14:textId="77777777" w:rsidR="00812CE3" w:rsidRDefault="00890EEC">
      <w:pPr>
        <w:pStyle w:val="PlainText"/>
        <w:ind w:right="1127"/>
        <w:rPr>
          <w:del w:id="977" w:author="javier siscart" w:date="2022-01-27T14:16:00Z"/>
          <w:lang w:val="en-GB"/>
        </w:rPr>
      </w:pPr>
      <w:del w:id="978" w:author="javier siscart" w:date="2022-01-27T14:16:00Z">
        <w:r>
          <w:rPr>
            <w:lang w:val="en-GB"/>
          </w:rPr>
          <w:delText>| info           | TEXT      |</w:delText>
        </w:r>
      </w:del>
    </w:p>
    <w:p w14:paraId="531E6210" w14:textId="77777777" w:rsidR="00812CE3" w:rsidRDefault="00890EEC">
      <w:pPr>
        <w:pStyle w:val="PlainText"/>
        <w:ind w:right="1127"/>
        <w:rPr>
          <w:del w:id="979" w:author="javier siscart" w:date="2022-01-27T14:16:00Z"/>
          <w:lang w:val="en-GB"/>
        </w:rPr>
      </w:pPr>
      <w:del w:id="980" w:author="javier siscart" w:date="2022-01-27T14:16:00Z">
        <w:r>
          <w:rPr>
            <w:lang w:val="en-GB"/>
          </w:rPr>
          <w:delText>+----------------+-----------+</w:delText>
        </w:r>
      </w:del>
    </w:p>
    <w:p w14:paraId="4FA4EBEF" w14:textId="77777777" w:rsidR="00812CE3" w:rsidRDefault="00812CE3">
      <w:pPr>
        <w:pStyle w:val="PlainText"/>
        <w:ind w:right="1127"/>
        <w:rPr>
          <w:del w:id="981" w:author="javier siscart" w:date="2022-01-27T14:16:00Z"/>
          <w:lang w:val="en-GB"/>
        </w:rPr>
      </w:pPr>
    </w:p>
    <w:p w14:paraId="04FC0DCA" w14:textId="77777777" w:rsidR="00812CE3" w:rsidRDefault="00890EEC">
      <w:pPr>
        <w:pStyle w:val="PlainText"/>
        <w:ind w:right="1127"/>
        <w:rPr>
          <w:del w:id="982" w:author="javier siscart" w:date="2022-01-27T14:16:00Z"/>
          <w:lang w:val="en-GB"/>
        </w:rPr>
      </w:pPr>
      <w:del w:id="983" w:author="javier siscart" w:date="2022-01-27T14:16:00Z">
        <w:r>
          <w:rPr>
            <w:lang w:val="en-GB"/>
          </w:rPr>
          <w:delText>and a single row:</w:delText>
        </w:r>
      </w:del>
    </w:p>
    <w:p w14:paraId="54A9A951" w14:textId="77777777" w:rsidR="00812CE3" w:rsidRDefault="00812CE3">
      <w:pPr>
        <w:pStyle w:val="PlainText"/>
        <w:ind w:right="1127"/>
        <w:rPr>
          <w:del w:id="984" w:author="javier siscart" w:date="2022-01-27T14:16:00Z"/>
          <w:lang w:val="en-GB"/>
        </w:rPr>
      </w:pPr>
    </w:p>
    <w:p w14:paraId="0BD16557" w14:textId="77777777" w:rsidR="00812CE3" w:rsidRDefault="00890EEC">
      <w:pPr>
        <w:pStyle w:val="PlainText"/>
        <w:ind w:right="1127"/>
        <w:rPr>
          <w:del w:id="985" w:author="javier siscart" w:date="2022-01-27T14:16:00Z"/>
          <w:lang w:val="en-GB"/>
        </w:rPr>
      </w:pPr>
      <w:del w:id="986" w:author="javier siscart" w:date="2022-01-27T14:16:00Z">
        <w:r>
          <w:rPr>
            <w:lang w:val="en-GB"/>
          </w:rPr>
          <w:delText>+=========================================================+</w:delText>
        </w:r>
      </w:del>
    </w:p>
    <w:p w14:paraId="7B297712" w14:textId="77777777" w:rsidR="00812CE3" w:rsidRDefault="00890EEC">
      <w:pPr>
        <w:pStyle w:val="PlainText"/>
        <w:ind w:right="1127"/>
        <w:rPr>
          <w:del w:id="987" w:author="javier siscart" w:date="2022-01-27T14:16:00Z"/>
          <w:lang w:val="en-GB"/>
        </w:rPr>
      </w:pPr>
      <w:del w:id="988" w:author="javier siscart" w:date="2022-01-27T14:16:00Z">
        <w:r>
          <w:rPr>
            <w:lang w:val="en-GB"/>
          </w:rPr>
          <w:delText>|                TABLE application_info                   |</w:delText>
        </w:r>
      </w:del>
    </w:p>
    <w:p w14:paraId="00C9DDC9" w14:textId="77777777" w:rsidR="00812CE3" w:rsidRDefault="00890EEC">
      <w:pPr>
        <w:pStyle w:val="PlainText"/>
        <w:ind w:right="1127"/>
        <w:rPr>
          <w:del w:id="989" w:author="javier siscart" w:date="2022-01-27T14:16:00Z"/>
          <w:lang w:val="en-GB"/>
        </w:rPr>
      </w:pPr>
      <w:del w:id="990" w:author="javier siscart" w:date="2022-01-27T14:16:00Z">
        <w:r>
          <w:rPr>
            <w:lang w:val="en-GB"/>
          </w:rPr>
          <w:delText>+=====+=============+=====================================+</w:delText>
        </w:r>
      </w:del>
    </w:p>
    <w:p w14:paraId="5B4E1F64" w14:textId="77777777" w:rsidR="00812CE3" w:rsidRDefault="00890EEC">
      <w:pPr>
        <w:pStyle w:val="PlainText"/>
        <w:ind w:right="1127"/>
        <w:rPr>
          <w:del w:id="991" w:author="javier siscart" w:date="2022-01-27T14:16:00Z"/>
          <w:lang w:val="en-GB"/>
        </w:rPr>
      </w:pPr>
      <w:del w:id="992" w:author="javier siscart" w:date="2022-01-27T14:16:00Z">
        <w:r>
          <w:rPr>
            <w:lang w:val="en-GB"/>
          </w:rPr>
          <w:delText>| ROW | COLUMN      | VALUE                               |</w:delText>
        </w:r>
      </w:del>
    </w:p>
    <w:p w14:paraId="5F172215" w14:textId="77777777" w:rsidR="00812CE3" w:rsidRDefault="00890EEC">
      <w:pPr>
        <w:pStyle w:val="PlainText"/>
        <w:ind w:right="1127"/>
        <w:rPr>
          <w:del w:id="993" w:author="javier siscart" w:date="2022-01-27T14:16:00Z"/>
          <w:lang w:val="en-GB"/>
        </w:rPr>
      </w:pPr>
      <w:del w:id="994" w:author="javier siscart" w:date="2022-01-27T14:16:00Z">
        <w:r>
          <w:rPr>
            <w:lang w:val="en-GB"/>
          </w:rPr>
          <w:delText>+-----+-------------+-------------------------------------+</w:delText>
        </w:r>
      </w:del>
    </w:p>
    <w:p w14:paraId="1583745F" w14:textId="77777777" w:rsidR="00812CE3" w:rsidRDefault="00890EEC">
      <w:pPr>
        <w:pStyle w:val="PlainText"/>
        <w:ind w:right="1127"/>
        <w:rPr>
          <w:del w:id="995" w:author="javier siscart" w:date="2022-01-27T14:16:00Z"/>
          <w:lang w:val="en-GB"/>
        </w:rPr>
      </w:pPr>
      <w:del w:id="996" w:author="javier siscart" w:date="2022-01-27T14:16:00Z">
        <w:r>
          <w:rPr>
            <w:lang w:val="en-GB"/>
          </w:rPr>
          <w:delText>|     | type        | "fertilization|crop_protection|     |</w:delText>
        </w:r>
      </w:del>
    </w:p>
    <w:p w14:paraId="6F1413D6" w14:textId="77777777" w:rsidR="00812CE3" w:rsidRDefault="00890EEC">
      <w:pPr>
        <w:pStyle w:val="PlainText"/>
        <w:ind w:right="1127"/>
        <w:rPr>
          <w:del w:id="997" w:author="javier siscart" w:date="2022-01-27T14:16:00Z"/>
          <w:lang w:val="en-GB"/>
        </w:rPr>
      </w:pPr>
      <w:del w:id="998" w:author="javier siscart" w:date="2022-01-27T14:16:00Z">
        <w:r>
          <w:rPr>
            <w:lang w:val="en-GB"/>
          </w:rPr>
          <w:delText>|     |             | irrigation|other"                   |</w:delText>
        </w:r>
      </w:del>
    </w:p>
    <w:p w14:paraId="7049E2D7" w14:textId="77777777" w:rsidR="00812CE3" w:rsidRDefault="00890EEC">
      <w:pPr>
        <w:pStyle w:val="PlainText"/>
        <w:ind w:right="1127"/>
        <w:rPr>
          <w:del w:id="999" w:author="javier siscart" w:date="2022-01-27T14:16:00Z"/>
          <w:lang w:val="en-GB"/>
        </w:rPr>
      </w:pPr>
      <w:del w:id="1000" w:author="javier siscart" w:date="2022-01-27T14:16:00Z">
        <w:r>
          <w:rPr>
            <w:lang w:val="en-GB"/>
          </w:rPr>
          <w:delText>|  1  +-------------+-------------------------------------+</w:delText>
        </w:r>
      </w:del>
    </w:p>
    <w:p w14:paraId="5D9033BC" w14:textId="77777777" w:rsidR="00812CE3" w:rsidRDefault="00890EEC">
      <w:pPr>
        <w:pStyle w:val="PlainText"/>
        <w:ind w:right="1127"/>
        <w:rPr>
          <w:del w:id="1001" w:author="javier siscart" w:date="2022-01-27T14:16:00Z"/>
          <w:lang w:val="en-GB"/>
        </w:rPr>
      </w:pPr>
      <w:del w:id="1002" w:author="javier siscart" w:date="2022-01-27T14:16:00Z">
        <w:r>
          <w:rPr>
            <w:lang w:val="en-GB"/>
          </w:rPr>
          <w:delText>|     | date        | "yyyy-MM-ddTHH:mm:ssZ"              |</w:delText>
        </w:r>
      </w:del>
    </w:p>
    <w:p w14:paraId="001DA737" w14:textId="77777777" w:rsidR="00812CE3" w:rsidRDefault="00890EEC">
      <w:pPr>
        <w:pStyle w:val="PlainText"/>
        <w:ind w:right="1127"/>
        <w:rPr>
          <w:del w:id="1003" w:author="javier siscart" w:date="2022-01-27T14:16:00Z"/>
          <w:lang w:val="en-GB"/>
        </w:rPr>
      </w:pPr>
      <w:del w:id="1004" w:author="javier siscart" w:date="2022-01-27T14:16:00Z">
        <w:r>
          <w:rPr>
            <w:lang w:val="en-GB"/>
          </w:rPr>
          <w:delText>|     +-------------+-------------------------------------+</w:delText>
        </w:r>
      </w:del>
    </w:p>
    <w:p w14:paraId="0CA49C62" w14:textId="77777777" w:rsidR="00812CE3" w:rsidRDefault="00890EEC">
      <w:pPr>
        <w:pStyle w:val="PlainText"/>
        <w:ind w:right="1127"/>
        <w:rPr>
          <w:del w:id="1005" w:author="javier siscart" w:date="2022-01-27T14:16:00Z"/>
          <w:lang w:val="en-GB"/>
        </w:rPr>
      </w:pPr>
      <w:del w:id="1006" w:author="javier siscart" w:date="2022-01-27T14:16:00Z">
        <w:r>
          <w:rPr>
            <w:lang w:val="en-GB"/>
          </w:rPr>
          <w:delText>|     | info        | "&lt;type-specific info (JSON)&gt;"       |</w:delText>
        </w:r>
      </w:del>
    </w:p>
    <w:p w14:paraId="2210264F" w14:textId="77777777" w:rsidR="00812CE3" w:rsidRDefault="00890EEC">
      <w:pPr>
        <w:pStyle w:val="PlainText"/>
        <w:ind w:right="1127"/>
        <w:rPr>
          <w:del w:id="1007" w:author="javier siscart" w:date="2022-01-27T14:16:00Z"/>
          <w:lang w:val="en-GB"/>
        </w:rPr>
      </w:pPr>
      <w:del w:id="1008" w:author="javier siscart" w:date="2022-01-27T14:16:00Z">
        <w:r>
          <w:rPr>
            <w:lang w:val="en-GB"/>
          </w:rPr>
          <w:delText>+-----+-------------+-------------------------------------+</w:delText>
        </w:r>
      </w:del>
    </w:p>
    <w:p w14:paraId="609A6A39" w14:textId="77777777" w:rsidR="00812CE3" w:rsidRDefault="00812CE3">
      <w:pPr>
        <w:pStyle w:val="PlainText"/>
        <w:ind w:right="1127"/>
        <w:rPr>
          <w:del w:id="1009" w:author="javier siscart" w:date="2022-01-27T14:16:00Z"/>
          <w:lang w:val="en-GB"/>
        </w:rPr>
      </w:pPr>
    </w:p>
    <w:p w14:paraId="1EE9ECE1" w14:textId="77777777" w:rsidR="00812CE3" w:rsidRDefault="00890EEC">
      <w:pPr>
        <w:pStyle w:val="PlainText"/>
        <w:ind w:right="1127"/>
        <w:rPr>
          <w:del w:id="1010" w:author="javier siscart" w:date="2022-01-27T14:16:00Z"/>
          <w:lang w:val="en-GB"/>
        </w:rPr>
      </w:pPr>
      <w:del w:id="1011" w:author="javier siscart" w:date="2022-01-27T14:16:00Z">
        <w:r>
          <w:rPr>
            <w:lang w:val="en-GB"/>
          </w:rPr>
          <w:delText>Additional application type-specific conventions, within the GeoPackage standard, are defined below. Service implementations MUST perform basic validity checks on submitted GeoPackage files to make sure they comply with the requirements of this section.</w:delText>
        </w:r>
      </w:del>
    </w:p>
    <w:p w14:paraId="0F313F92" w14:textId="77777777" w:rsidR="00812CE3" w:rsidRDefault="00812CE3">
      <w:pPr>
        <w:pStyle w:val="PlainText"/>
        <w:ind w:right="1127"/>
        <w:rPr>
          <w:del w:id="1012" w:author="javier siscart" w:date="2022-01-27T14:16:00Z"/>
          <w:lang w:val="en-GB"/>
        </w:rPr>
      </w:pPr>
    </w:p>
    <w:p w14:paraId="6F60709E" w14:textId="77777777" w:rsidR="00812CE3" w:rsidRDefault="00890EEC">
      <w:pPr>
        <w:pStyle w:val="Heading3"/>
        <w:rPr>
          <w:del w:id="1013" w:author="javier siscart" w:date="2022-01-27T14:16:00Z"/>
          <w:lang w:val="en-GB"/>
        </w:rPr>
      </w:pPr>
      <w:bookmarkStart w:id="1014" w:name="__RefHeading___Toc26807_3143240777111111"/>
      <w:bookmarkStart w:id="1015" w:name="_Toc86234762111111111111111111"/>
      <w:bookmarkEnd w:id="1014"/>
      <w:del w:id="1016" w:author="javier siscart" w:date="2022-01-27T14:16:00Z">
        <w:r>
          <w:rPr>
            <w:lang w:val="en-GB"/>
          </w:rPr>
          <w:delText>Fertilization Application Type</w:delText>
        </w:r>
        <w:bookmarkEnd w:id="1015"/>
      </w:del>
    </w:p>
    <w:p w14:paraId="61CD6085" w14:textId="77777777" w:rsidR="00812CE3" w:rsidRDefault="00812CE3">
      <w:pPr>
        <w:pStyle w:val="PlainText"/>
        <w:ind w:right="1127"/>
        <w:rPr>
          <w:del w:id="1017" w:author="javier siscart" w:date="2022-01-27T14:16:00Z"/>
          <w:lang w:val="en-GB"/>
        </w:rPr>
      </w:pPr>
    </w:p>
    <w:p w14:paraId="1EFCC9BA" w14:textId="77777777" w:rsidR="00812CE3" w:rsidRDefault="00890EEC">
      <w:pPr>
        <w:pStyle w:val="PlainText"/>
        <w:ind w:right="1127"/>
        <w:rPr>
          <w:del w:id="1018" w:author="javier siscart" w:date="2022-01-27T14:16:00Z"/>
          <w:lang w:val="en-GB"/>
        </w:rPr>
      </w:pPr>
      <w:del w:id="1019" w:author="javier siscart" w:date="2022-01-27T14:16:00Z">
        <w:r>
          <w:rPr>
            <w:lang w:val="en-GB"/>
          </w:rPr>
          <w:delText xml:space="preserve">In addition to the base tables, a fertilization application result GeoPackage MUST contain a product data table and one or more nutrient data tables. </w:delText>
        </w:r>
      </w:del>
    </w:p>
    <w:p w14:paraId="62D39E43" w14:textId="77777777" w:rsidR="00812CE3" w:rsidRDefault="00812CE3">
      <w:pPr>
        <w:pStyle w:val="PlainText"/>
        <w:ind w:right="1127"/>
        <w:rPr>
          <w:del w:id="1020" w:author="javier siscart" w:date="2022-01-27T14:16:00Z"/>
          <w:lang w:val="en-GB"/>
        </w:rPr>
      </w:pPr>
    </w:p>
    <w:p w14:paraId="6B6B6B4B" w14:textId="77777777" w:rsidR="00812CE3" w:rsidRDefault="00890EEC">
      <w:pPr>
        <w:pStyle w:val="PlainText"/>
        <w:ind w:right="1127"/>
        <w:rPr>
          <w:del w:id="1021" w:author="javier siscart" w:date="2022-01-27T14:16:00Z"/>
          <w:lang w:val="en-GB"/>
        </w:rPr>
      </w:pPr>
      <w:del w:id="1022" w:author="javier siscart" w:date="2022-01-27T14:16:00Z">
        <w:r>
          <w:rPr>
            <w:lang w:val="en-GB"/>
          </w:rPr>
          <w:delText>+=========================================================+</w:delText>
        </w:r>
      </w:del>
    </w:p>
    <w:p w14:paraId="13001F39" w14:textId="77777777" w:rsidR="00812CE3" w:rsidRDefault="00890EEC">
      <w:pPr>
        <w:pStyle w:val="PlainText"/>
        <w:ind w:right="1127"/>
        <w:rPr>
          <w:del w:id="1023" w:author="javier siscart" w:date="2022-01-27T14:16:00Z"/>
          <w:lang w:val="en-GB"/>
        </w:rPr>
      </w:pPr>
      <w:del w:id="1024" w:author="javier siscart" w:date="2022-01-27T14:16:00Z">
        <w:r>
          <w:rPr>
            <w:lang w:val="en-GB"/>
          </w:rPr>
          <w:delText>|                TABLE gpkg_contents                      |</w:delText>
        </w:r>
      </w:del>
    </w:p>
    <w:p w14:paraId="06BA94AB" w14:textId="77777777" w:rsidR="00812CE3" w:rsidRDefault="00890EEC">
      <w:pPr>
        <w:pStyle w:val="PlainText"/>
        <w:ind w:right="1127"/>
        <w:rPr>
          <w:del w:id="1025" w:author="javier siscart" w:date="2022-01-27T14:16:00Z"/>
          <w:lang w:val="en-GB"/>
        </w:rPr>
      </w:pPr>
      <w:del w:id="1026" w:author="javier siscart" w:date="2022-01-27T14:16:00Z">
        <w:r>
          <w:rPr>
            <w:lang w:val="en-GB"/>
          </w:rPr>
          <w:delText>+=====+=============+=====================================+</w:delText>
        </w:r>
      </w:del>
    </w:p>
    <w:p w14:paraId="3EE6181F" w14:textId="77777777" w:rsidR="00812CE3" w:rsidRDefault="00890EEC">
      <w:pPr>
        <w:pStyle w:val="PlainText"/>
        <w:ind w:right="1127"/>
        <w:rPr>
          <w:del w:id="1027" w:author="javier siscart" w:date="2022-01-27T14:16:00Z"/>
          <w:lang w:val="en-GB"/>
        </w:rPr>
      </w:pPr>
      <w:del w:id="1028" w:author="javier siscart" w:date="2022-01-27T14:16:00Z">
        <w:r>
          <w:rPr>
            <w:lang w:val="en-GB"/>
          </w:rPr>
          <w:delText>| ROW | COLUMN      | VALUE                               |</w:delText>
        </w:r>
      </w:del>
    </w:p>
    <w:p w14:paraId="1C38395A" w14:textId="77777777" w:rsidR="00812CE3" w:rsidRDefault="00890EEC">
      <w:pPr>
        <w:pStyle w:val="PlainText"/>
        <w:ind w:right="1127"/>
        <w:rPr>
          <w:del w:id="1029" w:author="javier siscart" w:date="2022-01-27T14:16:00Z"/>
          <w:lang w:val="en-GB"/>
        </w:rPr>
      </w:pPr>
      <w:del w:id="1030" w:author="javier siscart" w:date="2022-01-27T14:16:00Z">
        <w:r>
          <w:rPr>
            <w:lang w:val="en-GB"/>
          </w:rPr>
          <w:delText>+-----+-------------+-------------------------------------+</w:delText>
        </w:r>
      </w:del>
    </w:p>
    <w:p w14:paraId="33FCEE3D" w14:textId="77777777" w:rsidR="00812CE3" w:rsidRDefault="00890EEC">
      <w:pPr>
        <w:pStyle w:val="PlainText"/>
        <w:ind w:right="1127"/>
        <w:rPr>
          <w:del w:id="1031" w:author="javier siscart" w:date="2022-01-27T14:16:00Z"/>
          <w:lang w:val="en-GB"/>
        </w:rPr>
      </w:pPr>
      <w:del w:id="1032" w:author="javier siscart" w:date="2022-01-27T14:16:00Z">
        <w:r>
          <w:rPr>
            <w:lang w:val="en-GB"/>
          </w:rPr>
          <w:delText>|                    …                                    |</w:delText>
        </w:r>
      </w:del>
    </w:p>
    <w:p w14:paraId="094C6B03" w14:textId="77777777" w:rsidR="00812CE3" w:rsidRDefault="00890EEC">
      <w:pPr>
        <w:pStyle w:val="PlainText"/>
        <w:ind w:right="1127"/>
        <w:rPr>
          <w:del w:id="1033" w:author="javier siscart" w:date="2022-01-27T14:16:00Z"/>
          <w:lang w:val="en-GB"/>
        </w:rPr>
      </w:pPr>
      <w:del w:id="1034" w:author="javier siscart" w:date="2022-01-27T14:16:00Z">
        <w:r>
          <w:rPr>
            <w:lang w:val="en-GB"/>
          </w:rPr>
          <w:delText>+-----+-------------+-------------------------------------+</w:delText>
        </w:r>
      </w:del>
    </w:p>
    <w:p w14:paraId="53B20531" w14:textId="77777777" w:rsidR="00812CE3" w:rsidRDefault="00890EEC">
      <w:pPr>
        <w:pStyle w:val="PlainText"/>
        <w:ind w:right="1127"/>
        <w:rPr>
          <w:del w:id="1035" w:author="javier siscart" w:date="2022-01-27T14:16:00Z"/>
          <w:lang w:val="en-GB"/>
        </w:rPr>
      </w:pPr>
      <w:del w:id="1036" w:author="javier siscart" w:date="2022-01-27T14:16:00Z">
        <w:r>
          <w:rPr>
            <w:lang w:val="en-GB"/>
          </w:rPr>
          <w:delText>|     | table_name  | "product"                           |</w:delText>
        </w:r>
      </w:del>
    </w:p>
    <w:p w14:paraId="6F7DFDFE" w14:textId="77777777" w:rsidR="00812CE3" w:rsidRDefault="00890EEC">
      <w:pPr>
        <w:pStyle w:val="PlainText"/>
        <w:ind w:right="1127"/>
        <w:rPr>
          <w:del w:id="1037" w:author="javier siscart" w:date="2022-01-27T14:16:00Z"/>
          <w:lang w:val="en-GB"/>
        </w:rPr>
      </w:pPr>
      <w:del w:id="1038" w:author="javier siscart" w:date="2022-01-27T14:16:00Z">
        <w:r>
          <w:rPr>
            <w:lang w:val="en-GB"/>
          </w:rPr>
          <w:delText>|     +-------------+-------------------------------------+</w:delText>
        </w:r>
      </w:del>
    </w:p>
    <w:p w14:paraId="4F85E744" w14:textId="77777777" w:rsidR="00812CE3" w:rsidRDefault="00890EEC">
      <w:pPr>
        <w:pStyle w:val="PlainText"/>
        <w:ind w:right="1127"/>
        <w:rPr>
          <w:del w:id="1039" w:author="javier siscart" w:date="2022-01-27T14:16:00Z"/>
          <w:lang w:val="en-GB"/>
        </w:rPr>
      </w:pPr>
      <w:del w:id="1040" w:author="javier siscart" w:date="2022-01-27T14:16:00Z">
        <w:r>
          <w:rPr>
            <w:lang w:val="en-GB"/>
          </w:rPr>
          <w:delText>|     | data_type   | "2d-gridded-coverage|features"      |</w:delText>
        </w:r>
      </w:del>
    </w:p>
    <w:p w14:paraId="5F060E6B" w14:textId="77777777" w:rsidR="00812CE3" w:rsidRDefault="00890EEC">
      <w:pPr>
        <w:pStyle w:val="PlainText"/>
        <w:ind w:right="1127"/>
        <w:rPr>
          <w:del w:id="1041" w:author="javier siscart" w:date="2022-01-27T14:16:00Z"/>
          <w:lang w:val="en-GB"/>
        </w:rPr>
      </w:pPr>
      <w:del w:id="1042" w:author="javier siscart" w:date="2022-01-27T14:16:00Z">
        <w:r>
          <w:rPr>
            <w:lang w:val="en-GB"/>
          </w:rPr>
          <w:delText>+-----+-------------+-------------------------------------+</w:delText>
        </w:r>
      </w:del>
    </w:p>
    <w:p w14:paraId="0663FC3C" w14:textId="77777777" w:rsidR="00812CE3" w:rsidRDefault="00890EEC">
      <w:pPr>
        <w:pStyle w:val="PlainText"/>
        <w:ind w:right="1127"/>
        <w:rPr>
          <w:del w:id="1043" w:author="javier siscart" w:date="2022-01-27T14:16:00Z"/>
          <w:lang w:val="en-GB"/>
        </w:rPr>
      </w:pPr>
      <w:del w:id="1044" w:author="javier siscart" w:date="2022-01-27T14:16:00Z">
        <w:r>
          <w:rPr>
            <w:lang w:val="en-GB"/>
          </w:rPr>
          <w:delText>|     | table_name  | "&lt;nutrient_1&gt;"                      |</w:delText>
        </w:r>
      </w:del>
    </w:p>
    <w:p w14:paraId="44D049B6" w14:textId="77777777" w:rsidR="00812CE3" w:rsidRDefault="00890EEC">
      <w:pPr>
        <w:pStyle w:val="PlainText"/>
        <w:ind w:right="1127"/>
        <w:rPr>
          <w:del w:id="1045" w:author="javier siscart" w:date="2022-01-27T14:16:00Z"/>
          <w:lang w:val="en-GB"/>
        </w:rPr>
      </w:pPr>
      <w:del w:id="1046" w:author="javier siscart" w:date="2022-01-27T14:16:00Z">
        <w:r>
          <w:rPr>
            <w:lang w:val="en-GB"/>
          </w:rPr>
          <w:delText>|     +-------------+-------------------------------------+</w:delText>
        </w:r>
      </w:del>
    </w:p>
    <w:p w14:paraId="05A8A2A3" w14:textId="77777777" w:rsidR="00812CE3" w:rsidRDefault="00890EEC">
      <w:pPr>
        <w:pStyle w:val="PlainText"/>
        <w:ind w:right="1127"/>
        <w:rPr>
          <w:del w:id="1047" w:author="javier siscart" w:date="2022-01-27T14:16:00Z"/>
          <w:lang w:val="en-GB"/>
        </w:rPr>
      </w:pPr>
      <w:del w:id="1048" w:author="javier siscart" w:date="2022-01-27T14:16:00Z">
        <w:r>
          <w:rPr>
            <w:lang w:val="en-GB"/>
          </w:rPr>
          <w:delText>|     | data_type   | "2d-gridded-coverage|features"      |</w:delText>
        </w:r>
      </w:del>
    </w:p>
    <w:p w14:paraId="317400B0" w14:textId="77777777" w:rsidR="00812CE3" w:rsidRDefault="00890EEC">
      <w:pPr>
        <w:pStyle w:val="PlainText"/>
        <w:ind w:right="1127"/>
        <w:rPr>
          <w:del w:id="1049" w:author="javier siscart" w:date="2022-01-27T14:16:00Z"/>
          <w:lang w:val="en-GB"/>
        </w:rPr>
      </w:pPr>
      <w:del w:id="1050" w:author="javier siscart" w:date="2022-01-27T14:16:00Z">
        <w:r>
          <w:rPr>
            <w:lang w:val="en-GB"/>
          </w:rPr>
          <w:delText>+-----+-------------+-------------------------------------+</w:delText>
        </w:r>
      </w:del>
    </w:p>
    <w:p w14:paraId="4A4B1FA0" w14:textId="77777777" w:rsidR="00812CE3" w:rsidRDefault="00890EEC">
      <w:pPr>
        <w:pStyle w:val="PlainText"/>
        <w:ind w:right="1127"/>
        <w:rPr>
          <w:del w:id="1051" w:author="javier siscart" w:date="2022-01-27T14:16:00Z"/>
          <w:lang w:val="en-GB"/>
        </w:rPr>
      </w:pPr>
      <w:del w:id="1052" w:author="javier siscart" w:date="2022-01-27T14:16:00Z">
        <w:r>
          <w:rPr>
            <w:lang w:val="en-GB"/>
          </w:rPr>
          <w:delText>|     | table_name  | "&lt;nutrient_2&gt;"                      |</w:delText>
        </w:r>
      </w:del>
    </w:p>
    <w:p w14:paraId="3F09261A" w14:textId="77777777" w:rsidR="00812CE3" w:rsidRDefault="00890EEC">
      <w:pPr>
        <w:pStyle w:val="PlainText"/>
        <w:ind w:right="1127"/>
        <w:rPr>
          <w:del w:id="1053" w:author="javier siscart" w:date="2022-01-27T14:16:00Z"/>
          <w:lang w:val="en-GB"/>
        </w:rPr>
      </w:pPr>
      <w:del w:id="1054" w:author="javier siscart" w:date="2022-01-27T14:16:00Z">
        <w:r>
          <w:rPr>
            <w:lang w:val="en-GB"/>
          </w:rPr>
          <w:delText>|     +-------------+-------------------------------------+</w:delText>
        </w:r>
      </w:del>
    </w:p>
    <w:p w14:paraId="5D077947" w14:textId="77777777" w:rsidR="00812CE3" w:rsidRDefault="00890EEC">
      <w:pPr>
        <w:pStyle w:val="PlainText"/>
        <w:ind w:right="1127"/>
        <w:rPr>
          <w:del w:id="1055" w:author="javier siscart" w:date="2022-01-27T14:16:00Z"/>
          <w:lang w:val="en-GB"/>
        </w:rPr>
      </w:pPr>
      <w:del w:id="1056" w:author="javier siscart" w:date="2022-01-27T14:16:00Z">
        <w:r>
          <w:rPr>
            <w:lang w:val="en-GB"/>
          </w:rPr>
          <w:delText>|     | data_type   | "2d-gridded-coverage|features"      |</w:delText>
        </w:r>
      </w:del>
    </w:p>
    <w:p w14:paraId="02C47DBA" w14:textId="77777777" w:rsidR="00812CE3" w:rsidRDefault="00890EEC">
      <w:pPr>
        <w:pStyle w:val="PlainText"/>
        <w:ind w:right="1127"/>
        <w:rPr>
          <w:del w:id="1057" w:author="javier siscart" w:date="2022-01-27T14:16:00Z"/>
          <w:lang w:val="en-GB"/>
        </w:rPr>
      </w:pPr>
      <w:del w:id="1058" w:author="javier siscart" w:date="2022-01-27T14:16:00Z">
        <w:r>
          <w:rPr>
            <w:lang w:val="en-GB"/>
          </w:rPr>
          <w:delText>+-----+-------------+-------------------------------------+</w:delText>
        </w:r>
      </w:del>
    </w:p>
    <w:p w14:paraId="4717EF62" w14:textId="77777777" w:rsidR="00812CE3" w:rsidRDefault="00890EEC">
      <w:pPr>
        <w:pStyle w:val="PlainText"/>
        <w:ind w:right="1127"/>
        <w:rPr>
          <w:del w:id="1059" w:author="javier siscart" w:date="2022-01-27T14:16:00Z"/>
          <w:lang w:val="en-GB"/>
        </w:rPr>
      </w:pPr>
      <w:del w:id="1060" w:author="javier siscart" w:date="2022-01-27T14:16:00Z">
        <w:r>
          <w:rPr>
            <w:lang w:val="en-GB"/>
          </w:rPr>
          <w:delText>|                            …                            |</w:delText>
        </w:r>
      </w:del>
    </w:p>
    <w:p w14:paraId="7C475FE3" w14:textId="77777777" w:rsidR="00812CE3" w:rsidRDefault="00890EEC">
      <w:pPr>
        <w:pStyle w:val="PlainText"/>
        <w:ind w:right="1127"/>
        <w:rPr>
          <w:del w:id="1061" w:author="javier siscart" w:date="2022-01-27T14:16:00Z"/>
          <w:lang w:val="en-GB"/>
        </w:rPr>
      </w:pPr>
      <w:del w:id="1062" w:author="javier siscart" w:date="2022-01-27T14:16:00Z">
        <w:r>
          <w:rPr>
            <w:lang w:val="en-GB"/>
          </w:rPr>
          <w:delText>+-----+-------------+-------------------------------------+</w:delText>
        </w:r>
      </w:del>
    </w:p>
    <w:p w14:paraId="59367DC7" w14:textId="77777777" w:rsidR="00812CE3" w:rsidRDefault="00890EEC">
      <w:pPr>
        <w:pStyle w:val="PlainText"/>
        <w:ind w:right="1127"/>
        <w:rPr>
          <w:del w:id="1063" w:author="javier siscart" w:date="2022-01-27T14:16:00Z"/>
          <w:lang w:val="en-GB"/>
        </w:rPr>
      </w:pPr>
      <w:del w:id="1064" w:author="javier siscart" w:date="2022-01-27T14:16:00Z">
        <w:r>
          <w:rPr>
            <w:lang w:val="en-GB"/>
          </w:rPr>
          <w:delText>|     | table_name  | "&lt;nutrient_n&gt;"                      |</w:delText>
        </w:r>
      </w:del>
    </w:p>
    <w:p w14:paraId="1A840DF1" w14:textId="77777777" w:rsidR="00812CE3" w:rsidRDefault="00890EEC">
      <w:pPr>
        <w:pStyle w:val="PlainText"/>
        <w:ind w:right="1127"/>
        <w:rPr>
          <w:del w:id="1065" w:author="javier siscart" w:date="2022-01-27T14:16:00Z"/>
          <w:lang w:val="en-GB"/>
        </w:rPr>
      </w:pPr>
      <w:del w:id="1066" w:author="javier siscart" w:date="2022-01-27T14:16:00Z">
        <w:r>
          <w:rPr>
            <w:lang w:val="en-GB"/>
          </w:rPr>
          <w:delText>|     +-------------+-------------------------------------+</w:delText>
        </w:r>
      </w:del>
    </w:p>
    <w:p w14:paraId="57179770" w14:textId="77777777" w:rsidR="00812CE3" w:rsidRDefault="00890EEC">
      <w:pPr>
        <w:pStyle w:val="PlainText"/>
        <w:ind w:right="1127"/>
        <w:rPr>
          <w:del w:id="1067" w:author="javier siscart" w:date="2022-01-27T14:16:00Z"/>
          <w:lang w:val="en-GB"/>
        </w:rPr>
      </w:pPr>
      <w:del w:id="1068" w:author="javier siscart" w:date="2022-01-27T14:16:00Z">
        <w:r>
          <w:rPr>
            <w:lang w:val="en-GB"/>
          </w:rPr>
          <w:delText>|     | data_type   | "2d-gridded-coverage|features"      |</w:delText>
        </w:r>
      </w:del>
    </w:p>
    <w:p w14:paraId="3F198911" w14:textId="77777777" w:rsidR="00812CE3" w:rsidRDefault="00890EEC">
      <w:pPr>
        <w:pStyle w:val="PlainText"/>
        <w:ind w:right="1127"/>
        <w:rPr>
          <w:del w:id="1069" w:author="javier siscart" w:date="2022-01-27T14:16:00Z"/>
          <w:lang w:val="en-GB"/>
        </w:rPr>
      </w:pPr>
      <w:del w:id="1070" w:author="javier siscart" w:date="2022-01-27T14:16:00Z">
        <w:r>
          <w:rPr>
            <w:lang w:val="en-GB"/>
          </w:rPr>
          <w:delText>+-----+-------------+-------------------------------------+</w:delText>
        </w:r>
      </w:del>
    </w:p>
    <w:p w14:paraId="51AC21CC" w14:textId="77777777" w:rsidR="00812CE3" w:rsidRDefault="00812CE3">
      <w:pPr>
        <w:pStyle w:val="PlainText"/>
        <w:ind w:right="1127"/>
        <w:rPr>
          <w:del w:id="1071" w:author="javier siscart" w:date="2022-01-27T14:16:00Z"/>
          <w:lang w:val="en-GB"/>
        </w:rPr>
      </w:pPr>
    </w:p>
    <w:p w14:paraId="53997A08" w14:textId="77777777" w:rsidR="00812CE3" w:rsidRDefault="00890EEC">
      <w:pPr>
        <w:pStyle w:val="PlainText"/>
        <w:ind w:right="1127"/>
        <w:rPr>
          <w:del w:id="1072" w:author="javier siscart" w:date="2022-01-27T14:16:00Z"/>
          <w:lang w:val="en-GB"/>
        </w:rPr>
      </w:pPr>
      <w:del w:id="1073" w:author="javier siscart" w:date="2022-01-27T14:16:00Z">
        <w:r>
          <w:rPr>
            <w:lang w:val="en-GB"/>
          </w:rPr>
          <w:delText>Fertilization "application_info.info" is a JSON object serialized as a string, such as:</w:delText>
        </w:r>
      </w:del>
    </w:p>
    <w:p w14:paraId="41EB6677" w14:textId="77777777" w:rsidR="00812CE3" w:rsidRDefault="00812CE3">
      <w:pPr>
        <w:pStyle w:val="PlainText"/>
        <w:ind w:left="0" w:right="1127"/>
        <w:rPr>
          <w:del w:id="1074" w:author="javier siscart" w:date="2022-01-27T14:16:00Z"/>
          <w:lang w:val="en-GB"/>
        </w:rPr>
      </w:pPr>
    </w:p>
    <w:p w14:paraId="7EC6A9BC" w14:textId="77777777" w:rsidR="00812CE3" w:rsidRDefault="00890EEC">
      <w:pPr>
        <w:pStyle w:val="PlainText"/>
        <w:rPr>
          <w:del w:id="1075" w:author="javier siscart" w:date="2022-01-27T14:16:00Z"/>
          <w:lang w:val="en-GB"/>
        </w:rPr>
      </w:pPr>
      <w:del w:id="1076" w:author="javier siscart" w:date="2022-01-27T14:16:00Z">
        <w:r>
          <w:rPr>
            <w:lang w:val="en-GB"/>
          </w:rPr>
          <w:delText>+-----------------------------------------------+</w:delText>
        </w:r>
      </w:del>
    </w:p>
    <w:p w14:paraId="266A8E94" w14:textId="77777777" w:rsidR="00812CE3" w:rsidRDefault="00890EEC">
      <w:pPr>
        <w:pStyle w:val="PlainText"/>
        <w:rPr>
          <w:del w:id="1077" w:author="javier siscart" w:date="2022-01-27T14:16:00Z"/>
          <w:lang w:val="en-GB"/>
        </w:rPr>
      </w:pPr>
      <w:del w:id="1078" w:author="javier siscart" w:date="2022-01-27T14:16:00Z">
        <w:r>
          <w:rPr>
            <w:lang w:val="en-GB"/>
          </w:rPr>
          <w:delText>| {                                             |</w:delText>
        </w:r>
      </w:del>
    </w:p>
    <w:p w14:paraId="60EC9237" w14:textId="77777777" w:rsidR="00812CE3" w:rsidRDefault="00890EEC">
      <w:pPr>
        <w:pStyle w:val="PlainText"/>
        <w:rPr>
          <w:del w:id="1079" w:author="javier siscart" w:date="2022-01-27T14:16:00Z"/>
          <w:lang w:val="en-GB"/>
        </w:rPr>
      </w:pPr>
      <w:del w:id="1080" w:author="javier siscart" w:date="2022-01-27T14:16:00Z">
        <w:r>
          <w:rPr>
            <w:lang w:val="en-GB"/>
          </w:rPr>
          <w:delText>|   "data_layers": ["N", "P2O5", "K2O", …],     |</w:delText>
        </w:r>
      </w:del>
    </w:p>
    <w:p w14:paraId="6EB228A3" w14:textId="77777777" w:rsidR="00812CE3" w:rsidRDefault="00890EEC">
      <w:pPr>
        <w:pStyle w:val="PlainText"/>
        <w:rPr>
          <w:del w:id="1081" w:author="javier siscart" w:date="2022-01-27T14:16:00Z"/>
          <w:lang w:val="en-GB"/>
        </w:rPr>
      </w:pPr>
      <w:del w:id="1082" w:author="javier siscart" w:date="2022-01-27T14:16:00Z">
        <w:r>
          <w:rPr>
            <w:lang w:val="en-GB"/>
          </w:rPr>
          <w:delText>|   "product": {                                |</w:delText>
        </w:r>
      </w:del>
    </w:p>
    <w:p w14:paraId="43CDDB31" w14:textId="77777777" w:rsidR="00812CE3" w:rsidRDefault="00890EEC">
      <w:pPr>
        <w:pStyle w:val="PlainText"/>
        <w:rPr>
          <w:del w:id="1083" w:author="javier siscart" w:date="2022-01-27T14:16:00Z"/>
          <w:lang w:val="en-GB"/>
        </w:rPr>
      </w:pPr>
      <w:del w:id="1084" w:author="javier siscart" w:date="2022-01-27T14:16:00Z">
        <w:r>
          <w:rPr>
            <w:lang w:val="en-GB"/>
          </w:rPr>
          <w:delText>|      "name": "optional name",                 |</w:delText>
        </w:r>
      </w:del>
    </w:p>
    <w:p w14:paraId="4B5EC8E2" w14:textId="77777777" w:rsidR="00812CE3" w:rsidRDefault="00890EEC">
      <w:pPr>
        <w:pStyle w:val="PlainText"/>
        <w:rPr>
          <w:del w:id="1085" w:author="javier siscart" w:date="2022-01-27T14:16:00Z"/>
          <w:lang w:val="en-GB"/>
        </w:rPr>
      </w:pPr>
      <w:del w:id="1086" w:author="javier siscart" w:date="2022-01-27T14:16:00Z">
        <w:r>
          <w:rPr>
            <w:lang w:val="en-GB"/>
          </w:rPr>
          <w:delText>|      "unit": "kg|l",                          |</w:delText>
        </w:r>
      </w:del>
    </w:p>
    <w:p w14:paraId="0E4D5707" w14:textId="77777777" w:rsidR="00812CE3" w:rsidRDefault="00890EEC">
      <w:pPr>
        <w:pStyle w:val="PlainText"/>
        <w:rPr>
          <w:del w:id="1087" w:author="javier siscart" w:date="2022-01-27T14:16:00Z"/>
          <w:lang w:val="en-GB"/>
        </w:rPr>
      </w:pPr>
      <w:del w:id="1088" w:author="javier siscart" w:date="2022-01-27T14:16:00Z">
        <w:r>
          <w:rPr>
            <w:lang w:val="en-GB"/>
          </w:rPr>
          <w:delText>|      "amount": &lt;amount_in_product_unit&gt;,      |</w:delText>
        </w:r>
      </w:del>
    </w:p>
    <w:p w14:paraId="4810619D" w14:textId="77777777" w:rsidR="00812CE3" w:rsidRDefault="00890EEC">
      <w:pPr>
        <w:pStyle w:val="PlainText"/>
        <w:ind w:left="720" w:hanging="181"/>
        <w:rPr>
          <w:del w:id="1089" w:author="javier siscart" w:date="2022-01-27T14:16:00Z"/>
          <w:lang w:val="en-GB"/>
        </w:rPr>
      </w:pPr>
      <w:del w:id="1090" w:author="javier siscart" w:date="2022-01-27T14:16:00Z">
        <w:r>
          <w:rPr>
            <w:lang w:val="en-GB"/>
          </w:rPr>
          <w:delText>|      "nutrients": {                           |</w:delText>
        </w:r>
      </w:del>
    </w:p>
    <w:p w14:paraId="377D951C" w14:textId="77777777" w:rsidR="00812CE3" w:rsidRDefault="00890EEC">
      <w:pPr>
        <w:pStyle w:val="PlainText"/>
        <w:rPr>
          <w:del w:id="1091" w:author="javier siscart" w:date="2022-01-27T14:16:00Z"/>
          <w:lang w:val="en-GB"/>
        </w:rPr>
      </w:pPr>
      <w:del w:id="1092" w:author="javier siscart" w:date="2022-01-27T14:16:00Z">
        <w:r>
          <w:rPr>
            <w:lang w:val="en-GB"/>
          </w:rPr>
          <w:delText>|         "N": &lt;amount_in_grams_per_unit&gt;,      |</w:delText>
        </w:r>
      </w:del>
    </w:p>
    <w:p w14:paraId="67CE1B2D" w14:textId="77777777" w:rsidR="00812CE3" w:rsidRDefault="00890EEC">
      <w:pPr>
        <w:pStyle w:val="PlainText"/>
        <w:rPr>
          <w:del w:id="1093" w:author="javier siscart" w:date="2022-01-27T14:16:00Z"/>
          <w:lang w:val="en-GB"/>
        </w:rPr>
      </w:pPr>
      <w:del w:id="1094" w:author="javier siscart" w:date="2022-01-27T14:16:00Z">
        <w:r>
          <w:rPr>
            <w:lang w:val="en-GB"/>
          </w:rPr>
          <w:delText>|         "P2O5": &lt;amount_in_grams_per_unit&gt;,   |</w:delText>
        </w:r>
      </w:del>
    </w:p>
    <w:p w14:paraId="68F57C8A" w14:textId="77777777" w:rsidR="00812CE3" w:rsidRDefault="00890EEC">
      <w:pPr>
        <w:pStyle w:val="PlainText"/>
        <w:rPr>
          <w:del w:id="1095" w:author="javier siscart" w:date="2022-01-27T14:16:00Z"/>
          <w:lang w:val="en-GB"/>
        </w:rPr>
      </w:pPr>
      <w:del w:id="1096" w:author="javier siscart" w:date="2022-01-27T14:16:00Z">
        <w:r>
          <w:rPr>
            <w:lang w:val="en-GB"/>
          </w:rPr>
          <w:delText>|         "K2O": &lt;amount_in_grams_per_unit&gt;,    |</w:delText>
        </w:r>
      </w:del>
    </w:p>
    <w:p w14:paraId="2CB7A941" w14:textId="77777777" w:rsidR="00812CE3" w:rsidRDefault="00890EEC">
      <w:pPr>
        <w:pStyle w:val="PlainText"/>
        <w:rPr>
          <w:del w:id="1097" w:author="javier siscart" w:date="2022-01-27T14:16:00Z"/>
          <w:lang w:val="en-GB"/>
        </w:rPr>
      </w:pPr>
      <w:del w:id="1098" w:author="javier siscart" w:date="2022-01-27T14:16:00Z">
        <w:r>
          <w:rPr>
            <w:lang w:val="en-GB"/>
          </w:rPr>
          <w:delText>|         …                                     |</w:delText>
        </w:r>
      </w:del>
    </w:p>
    <w:p w14:paraId="1CE4E467" w14:textId="77777777" w:rsidR="00812CE3" w:rsidRDefault="00890EEC">
      <w:pPr>
        <w:pStyle w:val="PlainText"/>
        <w:rPr>
          <w:del w:id="1099" w:author="javier siscart" w:date="2022-01-27T14:16:00Z"/>
          <w:lang w:val="en-GB"/>
        </w:rPr>
      </w:pPr>
      <w:del w:id="1100" w:author="javier siscart" w:date="2022-01-27T14:16:00Z">
        <w:r>
          <w:rPr>
            <w:lang w:val="en-GB"/>
          </w:rPr>
          <w:delText>|      }                                        |</w:delText>
        </w:r>
      </w:del>
    </w:p>
    <w:p w14:paraId="141B0954" w14:textId="77777777" w:rsidR="00812CE3" w:rsidRDefault="00890EEC">
      <w:pPr>
        <w:pStyle w:val="PlainText"/>
        <w:rPr>
          <w:del w:id="1101" w:author="javier siscart" w:date="2022-01-27T14:16:00Z"/>
          <w:lang w:val="en-GB"/>
        </w:rPr>
      </w:pPr>
      <w:del w:id="1102" w:author="javier siscart" w:date="2022-01-27T14:16:00Z">
        <w:r>
          <w:rPr>
            <w:lang w:val="en-GB"/>
          </w:rPr>
          <w:delText>|   }                                           |</w:delText>
        </w:r>
      </w:del>
    </w:p>
    <w:p w14:paraId="6C41A10C" w14:textId="77777777" w:rsidR="00812CE3" w:rsidRDefault="00890EEC">
      <w:pPr>
        <w:pStyle w:val="PlainText"/>
        <w:rPr>
          <w:del w:id="1103" w:author="javier siscart" w:date="2022-01-27T14:16:00Z"/>
          <w:lang w:val="en-GB"/>
        </w:rPr>
      </w:pPr>
      <w:del w:id="1104" w:author="javier siscart" w:date="2022-01-27T14:16:00Z">
        <w:r>
          <w:rPr>
            <w:lang w:val="en-GB"/>
          </w:rPr>
          <w:delText>| }                                             |</w:delText>
        </w:r>
      </w:del>
    </w:p>
    <w:p w14:paraId="2CCC38C7" w14:textId="77777777" w:rsidR="00812CE3" w:rsidRDefault="00890EEC">
      <w:pPr>
        <w:pStyle w:val="PlainText"/>
        <w:rPr>
          <w:del w:id="1105" w:author="javier siscart" w:date="2022-01-27T14:16:00Z"/>
          <w:lang w:val="en-GB"/>
        </w:rPr>
      </w:pPr>
      <w:del w:id="1106" w:author="javier siscart" w:date="2022-01-27T14:16:00Z">
        <w:r>
          <w:rPr>
            <w:lang w:val="en-GB"/>
          </w:rPr>
          <w:delText>+-----------------------------------------------+</w:delText>
        </w:r>
      </w:del>
    </w:p>
    <w:p w14:paraId="31AB0808" w14:textId="77777777" w:rsidR="00812CE3" w:rsidRDefault="00812CE3">
      <w:pPr>
        <w:pStyle w:val="PlainText"/>
        <w:rPr>
          <w:del w:id="1107" w:author="javier siscart" w:date="2022-01-27T14:16:00Z"/>
          <w:lang w:val="en-GB"/>
        </w:rPr>
      </w:pPr>
    </w:p>
    <w:p w14:paraId="095FD74D" w14:textId="77777777" w:rsidR="00812CE3" w:rsidRDefault="00890EEC">
      <w:pPr>
        <w:pStyle w:val="PlainText"/>
        <w:ind w:right="1127"/>
        <w:rPr>
          <w:del w:id="1108" w:author="javier siscart" w:date="2022-01-27T14:16:00Z"/>
          <w:lang w:val="en-GB"/>
        </w:rPr>
      </w:pPr>
      <w:del w:id="1109" w:author="javier siscart" w:date="2022-01-27T14:16:00Z">
        <w:r>
          <w:rPr>
            <w:lang w:val="en-GB"/>
          </w:rPr>
          <w:delText>For each entry in the data_layers array, there MUST be a corresponding data table defined in gpkg_contents. For each declared data layer, there must be a corresponding product nutrients entry. There may be product nutrients that have no data layer. Nutrient codes are case sensitive.</w:delText>
        </w:r>
      </w:del>
    </w:p>
    <w:p w14:paraId="3CD367E2" w14:textId="77777777" w:rsidR="00812CE3" w:rsidRDefault="00812CE3">
      <w:pPr>
        <w:pStyle w:val="PlainText"/>
        <w:ind w:right="1127"/>
        <w:rPr>
          <w:del w:id="1110" w:author="javier siscart" w:date="2022-01-27T14:16:00Z"/>
          <w:lang w:val="en-GB"/>
        </w:rPr>
      </w:pPr>
    </w:p>
    <w:p w14:paraId="15452AD0" w14:textId="77777777" w:rsidR="00812CE3" w:rsidRDefault="00890EEC">
      <w:pPr>
        <w:pStyle w:val="PlainText"/>
        <w:ind w:right="1127"/>
        <w:rPr>
          <w:del w:id="1111" w:author="javier siscart" w:date="2022-01-27T14:16:00Z"/>
          <w:lang w:val="en-GB"/>
        </w:rPr>
      </w:pPr>
      <w:del w:id="1112" w:author="javier siscart" w:date="2022-01-27T14:16:00Z">
        <w:r>
          <w:rPr>
            <w:lang w:val="en-GB"/>
          </w:rPr>
          <w:delText>The "product" table data values MUST be in the units specified in "application_info.info.product.unit". The nutrients table data values MUST always be in kg.</w:delText>
        </w:r>
      </w:del>
    </w:p>
    <w:p w14:paraId="19881BA5" w14:textId="77777777" w:rsidR="00812CE3" w:rsidRDefault="00812CE3">
      <w:pPr>
        <w:pStyle w:val="PlainText"/>
        <w:ind w:right="1127"/>
        <w:rPr>
          <w:del w:id="1113" w:author="javier siscart" w:date="2022-01-27T14:16:00Z"/>
          <w:lang w:val="en-GB"/>
        </w:rPr>
      </w:pPr>
    </w:p>
    <w:p w14:paraId="1599579E" w14:textId="77777777" w:rsidR="00812CE3" w:rsidRDefault="00890EEC">
      <w:pPr>
        <w:pStyle w:val="Heading3"/>
        <w:rPr>
          <w:del w:id="1114" w:author="javier siscart" w:date="2022-01-27T14:16:00Z"/>
          <w:lang w:val="en-GB"/>
        </w:rPr>
      </w:pPr>
      <w:bookmarkStart w:id="1115" w:name="__RefHeading___Toc26809_3143240777111111"/>
      <w:bookmarkStart w:id="1116" w:name="_Toc86234763111111111111111111"/>
      <w:bookmarkEnd w:id="1115"/>
      <w:del w:id="1117" w:author="javier siscart" w:date="2022-01-27T14:16:00Z">
        <w:r>
          <w:rPr>
            <w:lang w:val="en-GB"/>
          </w:rPr>
          <w:delText>Crop Protection Application Type</w:delText>
        </w:r>
        <w:bookmarkEnd w:id="1116"/>
      </w:del>
    </w:p>
    <w:p w14:paraId="36C31799" w14:textId="77777777" w:rsidR="00812CE3" w:rsidRDefault="00812CE3">
      <w:pPr>
        <w:pStyle w:val="PlainText"/>
        <w:rPr>
          <w:del w:id="1118" w:author="javier siscart" w:date="2022-01-27T14:16:00Z"/>
          <w:lang w:val="en-GB"/>
        </w:rPr>
      </w:pPr>
    </w:p>
    <w:p w14:paraId="756D2231" w14:textId="77777777" w:rsidR="00812CE3" w:rsidRDefault="00890EEC">
      <w:pPr>
        <w:pStyle w:val="PlainText"/>
        <w:ind w:right="1127"/>
        <w:rPr>
          <w:del w:id="1119" w:author="javier siscart" w:date="2022-01-27T14:16:00Z"/>
          <w:lang w:val="en-GB"/>
        </w:rPr>
      </w:pPr>
      <w:del w:id="1120" w:author="javier siscart" w:date="2022-01-27T14:16:00Z">
        <w:r>
          <w:rPr>
            <w:lang w:val="en-GB"/>
          </w:rPr>
          <w:delText xml:space="preserve">In addition to the base tables, a crop protection application result GeoPackage MUST contain a product data table and one or more component data tables. </w:delText>
        </w:r>
      </w:del>
    </w:p>
    <w:p w14:paraId="76C5BB4B" w14:textId="77777777" w:rsidR="00812CE3" w:rsidRDefault="00812CE3">
      <w:pPr>
        <w:pStyle w:val="PlainText"/>
        <w:ind w:right="1127"/>
        <w:rPr>
          <w:del w:id="1121" w:author="javier siscart" w:date="2022-01-27T14:16:00Z"/>
          <w:lang w:val="en-GB"/>
        </w:rPr>
      </w:pPr>
    </w:p>
    <w:p w14:paraId="1AAF1214" w14:textId="77777777" w:rsidR="00812CE3" w:rsidRDefault="00890EEC">
      <w:pPr>
        <w:pStyle w:val="PlainText"/>
        <w:ind w:right="1127"/>
        <w:rPr>
          <w:del w:id="1122" w:author="javier siscart" w:date="2022-01-27T14:16:00Z"/>
          <w:lang w:val="en-GB"/>
        </w:rPr>
      </w:pPr>
      <w:del w:id="1123" w:author="javier siscart" w:date="2022-01-27T14:16:00Z">
        <w:r>
          <w:rPr>
            <w:lang w:val="en-GB"/>
          </w:rPr>
          <w:delText>+=========================================================+</w:delText>
        </w:r>
      </w:del>
    </w:p>
    <w:p w14:paraId="4955370C" w14:textId="77777777" w:rsidR="00812CE3" w:rsidRDefault="00890EEC">
      <w:pPr>
        <w:pStyle w:val="PlainText"/>
        <w:ind w:right="1127"/>
        <w:rPr>
          <w:del w:id="1124" w:author="javier siscart" w:date="2022-01-27T14:16:00Z"/>
          <w:lang w:val="en-GB"/>
        </w:rPr>
      </w:pPr>
      <w:del w:id="1125" w:author="javier siscart" w:date="2022-01-27T14:16:00Z">
        <w:r>
          <w:rPr>
            <w:lang w:val="en-GB"/>
          </w:rPr>
          <w:delText>|                TABLE gpkg_contents                      |</w:delText>
        </w:r>
      </w:del>
    </w:p>
    <w:p w14:paraId="652DA086" w14:textId="77777777" w:rsidR="00812CE3" w:rsidRDefault="00890EEC">
      <w:pPr>
        <w:pStyle w:val="PlainText"/>
        <w:ind w:right="1127"/>
        <w:rPr>
          <w:del w:id="1126" w:author="javier siscart" w:date="2022-01-27T14:16:00Z"/>
          <w:lang w:val="en-GB"/>
        </w:rPr>
      </w:pPr>
      <w:del w:id="1127" w:author="javier siscart" w:date="2022-01-27T14:16:00Z">
        <w:r>
          <w:rPr>
            <w:lang w:val="en-GB"/>
          </w:rPr>
          <w:delText>+=====+=============+=====================================+</w:delText>
        </w:r>
      </w:del>
    </w:p>
    <w:p w14:paraId="2274145E" w14:textId="77777777" w:rsidR="00812CE3" w:rsidRDefault="00890EEC">
      <w:pPr>
        <w:pStyle w:val="PlainText"/>
        <w:ind w:right="1127"/>
        <w:rPr>
          <w:del w:id="1128" w:author="javier siscart" w:date="2022-01-27T14:16:00Z"/>
          <w:lang w:val="en-GB"/>
        </w:rPr>
      </w:pPr>
      <w:del w:id="1129" w:author="javier siscart" w:date="2022-01-27T14:16:00Z">
        <w:r>
          <w:rPr>
            <w:lang w:val="en-GB"/>
          </w:rPr>
          <w:delText>| ROW | COLUMN      | VALUE                               |</w:delText>
        </w:r>
      </w:del>
    </w:p>
    <w:p w14:paraId="5A3E0BE6" w14:textId="77777777" w:rsidR="00812CE3" w:rsidRDefault="00890EEC">
      <w:pPr>
        <w:pStyle w:val="PlainText"/>
        <w:ind w:right="1127"/>
        <w:rPr>
          <w:del w:id="1130" w:author="javier siscart" w:date="2022-01-27T14:16:00Z"/>
          <w:lang w:val="en-GB"/>
        </w:rPr>
      </w:pPr>
      <w:del w:id="1131" w:author="javier siscart" w:date="2022-01-27T14:16:00Z">
        <w:r>
          <w:rPr>
            <w:lang w:val="en-GB"/>
          </w:rPr>
          <w:delText>+-----+-------------+-------------------------------------+</w:delText>
        </w:r>
      </w:del>
    </w:p>
    <w:p w14:paraId="195B67C6" w14:textId="77777777" w:rsidR="00812CE3" w:rsidRDefault="00890EEC">
      <w:pPr>
        <w:pStyle w:val="PlainText"/>
        <w:ind w:right="1127"/>
        <w:rPr>
          <w:del w:id="1132" w:author="javier siscart" w:date="2022-01-27T14:16:00Z"/>
          <w:lang w:val="en-GB"/>
        </w:rPr>
      </w:pPr>
      <w:del w:id="1133" w:author="javier siscart" w:date="2022-01-27T14:16:00Z">
        <w:r>
          <w:rPr>
            <w:lang w:val="en-GB"/>
          </w:rPr>
          <w:delText>|                    …                                    |</w:delText>
        </w:r>
      </w:del>
    </w:p>
    <w:p w14:paraId="62A8DC03" w14:textId="77777777" w:rsidR="00812CE3" w:rsidRDefault="00890EEC">
      <w:pPr>
        <w:pStyle w:val="PlainText"/>
        <w:ind w:right="1127"/>
        <w:rPr>
          <w:del w:id="1134" w:author="javier siscart" w:date="2022-01-27T14:16:00Z"/>
          <w:lang w:val="en-GB"/>
        </w:rPr>
      </w:pPr>
      <w:del w:id="1135" w:author="javier siscart" w:date="2022-01-27T14:16:00Z">
        <w:r>
          <w:rPr>
            <w:lang w:val="en-GB"/>
          </w:rPr>
          <w:delText>+-----+-------------+-------------------------------------+</w:delText>
        </w:r>
      </w:del>
    </w:p>
    <w:p w14:paraId="030D4B11" w14:textId="77777777" w:rsidR="00812CE3" w:rsidRDefault="00890EEC">
      <w:pPr>
        <w:pStyle w:val="PlainText"/>
        <w:ind w:right="1127"/>
        <w:rPr>
          <w:del w:id="1136" w:author="javier siscart" w:date="2022-01-27T14:16:00Z"/>
          <w:lang w:val="en-GB"/>
        </w:rPr>
      </w:pPr>
      <w:del w:id="1137" w:author="javier siscart" w:date="2022-01-27T14:16:00Z">
        <w:r>
          <w:rPr>
            <w:lang w:val="en-GB"/>
          </w:rPr>
          <w:delText>|     | table_name  | "product"                           |</w:delText>
        </w:r>
      </w:del>
    </w:p>
    <w:p w14:paraId="300574D6" w14:textId="77777777" w:rsidR="00812CE3" w:rsidRDefault="00890EEC">
      <w:pPr>
        <w:pStyle w:val="PlainText"/>
        <w:ind w:right="1127"/>
        <w:rPr>
          <w:del w:id="1138" w:author="javier siscart" w:date="2022-01-27T14:16:00Z"/>
          <w:lang w:val="en-GB"/>
        </w:rPr>
      </w:pPr>
      <w:del w:id="1139" w:author="javier siscart" w:date="2022-01-27T14:16:00Z">
        <w:r>
          <w:rPr>
            <w:lang w:val="en-GB"/>
          </w:rPr>
          <w:delText>|     +-------------+-------------------------------------+</w:delText>
        </w:r>
      </w:del>
    </w:p>
    <w:p w14:paraId="5C600F48" w14:textId="77777777" w:rsidR="00812CE3" w:rsidRDefault="00890EEC">
      <w:pPr>
        <w:pStyle w:val="PlainText"/>
        <w:ind w:right="1127"/>
        <w:rPr>
          <w:del w:id="1140" w:author="javier siscart" w:date="2022-01-27T14:16:00Z"/>
          <w:lang w:val="en-GB"/>
        </w:rPr>
      </w:pPr>
      <w:del w:id="1141" w:author="javier siscart" w:date="2022-01-27T14:16:00Z">
        <w:r>
          <w:rPr>
            <w:lang w:val="en-GB"/>
          </w:rPr>
          <w:delText>|     | data_type   | "2d-gridded-coverage|features"      |</w:delText>
        </w:r>
      </w:del>
    </w:p>
    <w:p w14:paraId="6C373052" w14:textId="77777777" w:rsidR="00812CE3" w:rsidRDefault="00890EEC">
      <w:pPr>
        <w:pStyle w:val="PlainText"/>
        <w:ind w:right="1127"/>
        <w:rPr>
          <w:del w:id="1142" w:author="javier siscart" w:date="2022-01-27T14:16:00Z"/>
          <w:lang w:val="en-GB"/>
        </w:rPr>
      </w:pPr>
      <w:del w:id="1143" w:author="javier siscart" w:date="2022-01-27T14:16:00Z">
        <w:r>
          <w:rPr>
            <w:lang w:val="en-GB"/>
          </w:rPr>
          <w:delText>+-----+-------------+-------------------------------------+</w:delText>
        </w:r>
      </w:del>
    </w:p>
    <w:p w14:paraId="1C459A99" w14:textId="77777777" w:rsidR="00812CE3" w:rsidRDefault="00890EEC">
      <w:pPr>
        <w:pStyle w:val="PlainText"/>
        <w:ind w:right="1127"/>
        <w:rPr>
          <w:del w:id="1144" w:author="javier siscart" w:date="2022-01-27T14:16:00Z"/>
          <w:lang w:val="en-GB"/>
        </w:rPr>
      </w:pPr>
      <w:del w:id="1145" w:author="javier siscart" w:date="2022-01-27T14:16:00Z">
        <w:r>
          <w:rPr>
            <w:lang w:val="en-GB"/>
          </w:rPr>
          <w:delText>|     | table_name  | "&lt;substance_1&gt;"                     |</w:delText>
        </w:r>
      </w:del>
    </w:p>
    <w:p w14:paraId="3548AD22" w14:textId="77777777" w:rsidR="00812CE3" w:rsidRDefault="00890EEC">
      <w:pPr>
        <w:pStyle w:val="PlainText"/>
        <w:ind w:right="1127"/>
        <w:rPr>
          <w:del w:id="1146" w:author="javier siscart" w:date="2022-01-27T14:16:00Z"/>
          <w:lang w:val="en-GB"/>
        </w:rPr>
      </w:pPr>
      <w:del w:id="1147" w:author="javier siscart" w:date="2022-01-27T14:16:00Z">
        <w:r>
          <w:rPr>
            <w:lang w:val="en-GB"/>
          </w:rPr>
          <w:delText>|     +-------------+-------------------------------------+</w:delText>
        </w:r>
      </w:del>
    </w:p>
    <w:p w14:paraId="4026CB1E" w14:textId="77777777" w:rsidR="00812CE3" w:rsidRDefault="00890EEC">
      <w:pPr>
        <w:pStyle w:val="PlainText"/>
        <w:ind w:right="1127"/>
        <w:rPr>
          <w:del w:id="1148" w:author="javier siscart" w:date="2022-01-27T14:16:00Z"/>
          <w:lang w:val="en-GB"/>
        </w:rPr>
      </w:pPr>
      <w:del w:id="1149" w:author="javier siscart" w:date="2022-01-27T14:16:00Z">
        <w:r>
          <w:rPr>
            <w:lang w:val="en-GB"/>
          </w:rPr>
          <w:delText>|     | data_type   | "2d-gridded-coverage|features"      |</w:delText>
        </w:r>
      </w:del>
    </w:p>
    <w:p w14:paraId="2B4B089B" w14:textId="77777777" w:rsidR="00812CE3" w:rsidRDefault="00890EEC">
      <w:pPr>
        <w:pStyle w:val="PlainText"/>
        <w:ind w:right="1127"/>
        <w:rPr>
          <w:del w:id="1150" w:author="javier siscart" w:date="2022-01-27T14:16:00Z"/>
          <w:lang w:val="en-GB"/>
        </w:rPr>
      </w:pPr>
      <w:del w:id="1151" w:author="javier siscart" w:date="2022-01-27T14:16:00Z">
        <w:r>
          <w:rPr>
            <w:lang w:val="en-GB"/>
          </w:rPr>
          <w:delText>+-----+-------------+-------------------------------------+</w:delText>
        </w:r>
      </w:del>
    </w:p>
    <w:p w14:paraId="7895D974" w14:textId="77777777" w:rsidR="00812CE3" w:rsidRDefault="00890EEC">
      <w:pPr>
        <w:pStyle w:val="PlainText"/>
        <w:ind w:right="1127"/>
        <w:rPr>
          <w:del w:id="1152" w:author="javier siscart" w:date="2022-01-27T14:16:00Z"/>
          <w:lang w:val="en-GB"/>
        </w:rPr>
      </w:pPr>
      <w:del w:id="1153" w:author="javier siscart" w:date="2022-01-27T14:16:00Z">
        <w:r>
          <w:rPr>
            <w:lang w:val="en-GB"/>
          </w:rPr>
          <w:delText>|     | table_name  | "&lt; substance_2&gt;"                    |</w:delText>
        </w:r>
      </w:del>
    </w:p>
    <w:p w14:paraId="27C42B5B" w14:textId="77777777" w:rsidR="00812CE3" w:rsidRDefault="00890EEC">
      <w:pPr>
        <w:pStyle w:val="PlainText"/>
        <w:ind w:right="1127"/>
        <w:rPr>
          <w:del w:id="1154" w:author="javier siscart" w:date="2022-01-27T14:16:00Z"/>
          <w:lang w:val="en-GB"/>
        </w:rPr>
      </w:pPr>
      <w:del w:id="1155" w:author="javier siscart" w:date="2022-01-27T14:16:00Z">
        <w:r>
          <w:rPr>
            <w:lang w:val="en-GB"/>
          </w:rPr>
          <w:delText>|     +-------------+-------------------------------------+</w:delText>
        </w:r>
      </w:del>
    </w:p>
    <w:p w14:paraId="2BC01169" w14:textId="77777777" w:rsidR="00812CE3" w:rsidRDefault="00890EEC">
      <w:pPr>
        <w:pStyle w:val="PlainText"/>
        <w:ind w:right="1127"/>
        <w:rPr>
          <w:del w:id="1156" w:author="javier siscart" w:date="2022-01-27T14:16:00Z"/>
          <w:lang w:val="en-GB"/>
        </w:rPr>
      </w:pPr>
      <w:del w:id="1157" w:author="javier siscart" w:date="2022-01-27T14:16:00Z">
        <w:r>
          <w:rPr>
            <w:lang w:val="en-GB"/>
          </w:rPr>
          <w:delText>|     | data_type   | "2d-gridded-coverage|features"      |</w:delText>
        </w:r>
      </w:del>
    </w:p>
    <w:p w14:paraId="0268AA56" w14:textId="77777777" w:rsidR="00812CE3" w:rsidRDefault="00890EEC">
      <w:pPr>
        <w:pStyle w:val="PlainText"/>
        <w:ind w:right="1127"/>
        <w:rPr>
          <w:del w:id="1158" w:author="javier siscart" w:date="2022-01-27T14:16:00Z"/>
          <w:lang w:val="en-GB"/>
        </w:rPr>
      </w:pPr>
      <w:del w:id="1159" w:author="javier siscart" w:date="2022-01-27T14:16:00Z">
        <w:r>
          <w:rPr>
            <w:lang w:val="en-GB"/>
          </w:rPr>
          <w:delText>+-----+-------------+-------------------------------------+</w:delText>
        </w:r>
      </w:del>
    </w:p>
    <w:p w14:paraId="045B59C5" w14:textId="77777777" w:rsidR="00812CE3" w:rsidRDefault="00890EEC">
      <w:pPr>
        <w:pStyle w:val="PlainText"/>
        <w:ind w:right="1127"/>
        <w:rPr>
          <w:del w:id="1160" w:author="javier siscart" w:date="2022-01-27T14:16:00Z"/>
          <w:lang w:val="en-GB"/>
        </w:rPr>
      </w:pPr>
      <w:del w:id="1161" w:author="javier siscart" w:date="2022-01-27T14:16:00Z">
        <w:r>
          <w:rPr>
            <w:lang w:val="en-GB"/>
          </w:rPr>
          <w:delText>|                            …                            |</w:delText>
        </w:r>
      </w:del>
    </w:p>
    <w:p w14:paraId="3F8F9AB5" w14:textId="77777777" w:rsidR="00812CE3" w:rsidRDefault="00890EEC">
      <w:pPr>
        <w:pStyle w:val="PlainText"/>
        <w:ind w:right="1127"/>
        <w:rPr>
          <w:del w:id="1162" w:author="javier siscart" w:date="2022-01-27T14:16:00Z"/>
          <w:lang w:val="en-GB"/>
        </w:rPr>
      </w:pPr>
      <w:del w:id="1163" w:author="javier siscart" w:date="2022-01-27T14:16:00Z">
        <w:r>
          <w:rPr>
            <w:lang w:val="en-GB"/>
          </w:rPr>
          <w:delText>+-----+-------------+-------------------------------------+</w:delText>
        </w:r>
      </w:del>
    </w:p>
    <w:p w14:paraId="032EEECF" w14:textId="77777777" w:rsidR="00812CE3" w:rsidRDefault="00890EEC">
      <w:pPr>
        <w:pStyle w:val="PlainText"/>
        <w:ind w:right="1127"/>
        <w:rPr>
          <w:del w:id="1164" w:author="javier siscart" w:date="2022-01-27T14:16:00Z"/>
          <w:lang w:val="en-GB"/>
        </w:rPr>
      </w:pPr>
      <w:del w:id="1165" w:author="javier siscart" w:date="2022-01-27T14:16:00Z">
        <w:r>
          <w:rPr>
            <w:lang w:val="en-GB"/>
          </w:rPr>
          <w:delText>|     | table_name  | "&lt; substance_n&gt;"                    |</w:delText>
        </w:r>
      </w:del>
    </w:p>
    <w:p w14:paraId="3A8C3651" w14:textId="77777777" w:rsidR="00812CE3" w:rsidRDefault="00890EEC">
      <w:pPr>
        <w:pStyle w:val="PlainText"/>
        <w:ind w:right="1127"/>
        <w:rPr>
          <w:del w:id="1166" w:author="javier siscart" w:date="2022-01-27T14:16:00Z"/>
          <w:lang w:val="en-GB"/>
        </w:rPr>
      </w:pPr>
      <w:del w:id="1167" w:author="javier siscart" w:date="2022-01-27T14:16:00Z">
        <w:r>
          <w:rPr>
            <w:lang w:val="en-GB"/>
          </w:rPr>
          <w:delText>|     +-------------+-------------------------------------+</w:delText>
        </w:r>
      </w:del>
    </w:p>
    <w:p w14:paraId="300CA755" w14:textId="77777777" w:rsidR="00812CE3" w:rsidRDefault="00890EEC">
      <w:pPr>
        <w:pStyle w:val="PlainText"/>
        <w:ind w:right="1127"/>
        <w:rPr>
          <w:del w:id="1168" w:author="javier siscart" w:date="2022-01-27T14:16:00Z"/>
          <w:lang w:val="en-GB"/>
        </w:rPr>
      </w:pPr>
      <w:del w:id="1169" w:author="javier siscart" w:date="2022-01-27T14:16:00Z">
        <w:r>
          <w:rPr>
            <w:lang w:val="en-GB"/>
          </w:rPr>
          <w:delText>|     | data_type   | "2d-gridded-coverage|features"      |</w:delText>
        </w:r>
      </w:del>
    </w:p>
    <w:p w14:paraId="707C338E" w14:textId="77777777" w:rsidR="00812CE3" w:rsidRDefault="00890EEC">
      <w:pPr>
        <w:pStyle w:val="PlainText"/>
        <w:ind w:right="1127"/>
        <w:rPr>
          <w:del w:id="1170" w:author="javier siscart" w:date="2022-01-27T14:16:00Z"/>
          <w:lang w:val="en-GB"/>
        </w:rPr>
      </w:pPr>
      <w:del w:id="1171" w:author="javier siscart" w:date="2022-01-27T14:16:00Z">
        <w:r>
          <w:rPr>
            <w:lang w:val="en-GB"/>
          </w:rPr>
          <w:delText>+-----+-------------+-------------------------------------+</w:delText>
        </w:r>
      </w:del>
    </w:p>
    <w:p w14:paraId="67D2B9F5" w14:textId="77777777" w:rsidR="00812CE3" w:rsidRDefault="00812CE3">
      <w:pPr>
        <w:pStyle w:val="PlainText"/>
        <w:ind w:left="0" w:right="1127"/>
        <w:rPr>
          <w:del w:id="1172" w:author="javier siscart" w:date="2022-01-27T14:16:00Z"/>
          <w:lang w:val="en-GB"/>
        </w:rPr>
      </w:pPr>
    </w:p>
    <w:p w14:paraId="1A34D116" w14:textId="77777777" w:rsidR="00812CE3" w:rsidRDefault="00890EEC">
      <w:pPr>
        <w:pStyle w:val="PlainText"/>
        <w:ind w:right="1127"/>
        <w:rPr>
          <w:del w:id="1173" w:author="javier siscart" w:date="2022-01-27T14:16:00Z"/>
          <w:lang w:val="en-GB"/>
        </w:rPr>
      </w:pPr>
      <w:del w:id="1174" w:author="javier siscart" w:date="2022-01-27T14:16:00Z">
        <w:r>
          <w:rPr>
            <w:lang w:val="en-GB"/>
          </w:rPr>
          <w:delText>Crop protection "application_info.info" is a JSON object serialized as a string, such as:</w:delText>
        </w:r>
      </w:del>
    </w:p>
    <w:p w14:paraId="7745EDBD" w14:textId="77777777" w:rsidR="00812CE3" w:rsidRDefault="00812CE3">
      <w:pPr>
        <w:pStyle w:val="PlainText"/>
        <w:ind w:right="1127"/>
        <w:rPr>
          <w:del w:id="1175" w:author="javier siscart" w:date="2022-01-27T14:16:00Z"/>
          <w:lang w:val="en-GB"/>
        </w:rPr>
      </w:pPr>
    </w:p>
    <w:p w14:paraId="50BE6711" w14:textId="77777777" w:rsidR="00812CE3" w:rsidRDefault="00890EEC">
      <w:pPr>
        <w:pStyle w:val="PlainText"/>
        <w:rPr>
          <w:del w:id="1176" w:author="javier siscart" w:date="2022-01-27T14:16:00Z"/>
          <w:lang w:val="en-GB"/>
        </w:rPr>
      </w:pPr>
      <w:del w:id="1177" w:author="javier siscart" w:date="2022-01-27T14:16:00Z">
        <w:r>
          <w:rPr>
            <w:lang w:val="en-GB"/>
          </w:rPr>
          <w:delText>+-----------------------------------------------+</w:delText>
        </w:r>
      </w:del>
    </w:p>
    <w:p w14:paraId="3384D74F" w14:textId="77777777" w:rsidR="00812CE3" w:rsidRDefault="00890EEC">
      <w:pPr>
        <w:pStyle w:val="PlainText"/>
        <w:rPr>
          <w:del w:id="1178" w:author="javier siscart" w:date="2022-01-27T14:16:00Z"/>
          <w:lang w:val="en-GB"/>
        </w:rPr>
      </w:pPr>
      <w:del w:id="1179" w:author="javier siscart" w:date="2022-01-27T14:16:00Z">
        <w:r>
          <w:rPr>
            <w:lang w:val="en-GB"/>
          </w:rPr>
          <w:delText>| {                                             |</w:delText>
        </w:r>
      </w:del>
    </w:p>
    <w:p w14:paraId="0A44CD44" w14:textId="77777777" w:rsidR="00812CE3" w:rsidRDefault="00890EEC">
      <w:pPr>
        <w:pStyle w:val="PlainText"/>
        <w:rPr>
          <w:del w:id="1180" w:author="javier siscart" w:date="2022-01-27T14:16:00Z"/>
          <w:lang w:val="en-GB"/>
        </w:rPr>
      </w:pPr>
      <w:del w:id="1181" w:author="javier siscart" w:date="2022-01-27T14:16:00Z">
        <w:r>
          <w:rPr>
            <w:lang w:val="en-GB"/>
          </w:rPr>
          <w:delText>|   "data_layers": ["</w:delText>
        </w:r>
        <w:r>
          <w:delText>(E)-5-Decen-1-ol</w:delText>
        </w:r>
        <w:r>
          <w:rPr>
            <w:lang w:val="en-GB"/>
          </w:rPr>
          <w:delText>", …],     |</w:delText>
        </w:r>
      </w:del>
    </w:p>
    <w:p w14:paraId="0C835BD5" w14:textId="77777777" w:rsidR="00812CE3" w:rsidRDefault="00890EEC">
      <w:pPr>
        <w:pStyle w:val="PlainText"/>
        <w:rPr>
          <w:del w:id="1182" w:author="javier siscart" w:date="2022-01-27T14:16:00Z"/>
          <w:lang w:val="en-GB"/>
        </w:rPr>
      </w:pPr>
      <w:del w:id="1183" w:author="javier siscart" w:date="2022-01-27T14:16:00Z">
        <w:r>
          <w:rPr>
            <w:lang w:val="en-GB"/>
          </w:rPr>
          <w:delText>|   "product": {                                |</w:delText>
        </w:r>
      </w:del>
    </w:p>
    <w:p w14:paraId="2666C1B6" w14:textId="77777777" w:rsidR="00812CE3" w:rsidRDefault="00890EEC">
      <w:pPr>
        <w:pStyle w:val="PlainText"/>
        <w:rPr>
          <w:del w:id="1184" w:author="javier siscart" w:date="2022-01-27T14:16:00Z"/>
          <w:lang w:val="en-GB"/>
        </w:rPr>
      </w:pPr>
      <w:del w:id="1185" w:author="javier siscart" w:date="2022-01-27T14:16:00Z">
        <w:r>
          <w:rPr>
            <w:lang w:val="en-GB"/>
          </w:rPr>
          <w:delText>|      "name": "optional name",                 |</w:delText>
        </w:r>
      </w:del>
    </w:p>
    <w:p w14:paraId="4F2239F5" w14:textId="77777777" w:rsidR="00812CE3" w:rsidRDefault="00890EEC">
      <w:pPr>
        <w:pStyle w:val="PlainText"/>
        <w:rPr>
          <w:del w:id="1186" w:author="javier siscart" w:date="2022-01-27T14:16:00Z"/>
          <w:lang w:val="en-GB"/>
        </w:rPr>
      </w:pPr>
      <w:del w:id="1187" w:author="javier siscart" w:date="2022-01-27T14:16:00Z">
        <w:r>
          <w:rPr>
            <w:lang w:val="en-GB"/>
          </w:rPr>
          <w:delText>|      "unit": "kg|l",                          |</w:delText>
        </w:r>
      </w:del>
    </w:p>
    <w:p w14:paraId="6F1659D9" w14:textId="77777777" w:rsidR="00812CE3" w:rsidRDefault="00890EEC">
      <w:pPr>
        <w:pStyle w:val="PlainText"/>
        <w:rPr>
          <w:del w:id="1188" w:author="javier siscart" w:date="2022-01-27T14:16:00Z"/>
          <w:lang w:val="en-GB"/>
        </w:rPr>
      </w:pPr>
      <w:del w:id="1189" w:author="javier siscart" w:date="2022-01-27T14:16:00Z">
        <w:r>
          <w:rPr>
            <w:lang w:val="en-GB"/>
          </w:rPr>
          <w:delText>|      "amount": &lt;amount_in_product_unit&gt;,      |</w:delText>
        </w:r>
      </w:del>
    </w:p>
    <w:p w14:paraId="4781BE9C" w14:textId="77777777" w:rsidR="00812CE3" w:rsidRDefault="00890EEC">
      <w:pPr>
        <w:pStyle w:val="PlainText"/>
        <w:ind w:left="720" w:hanging="181"/>
        <w:rPr>
          <w:del w:id="1190" w:author="javier siscart" w:date="2022-01-27T14:16:00Z"/>
          <w:lang w:val="en-GB"/>
        </w:rPr>
      </w:pPr>
      <w:del w:id="1191" w:author="javier siscart" w:date="2022-01-27T14:16:00Z">
        <w:r>
          <w:rPr>
            <w:lang w:val="en-GB"/>
          </w:rPr>
          <w:delText>|      "substances": {                          |</w:delText>
        </w:r>
      </w:del>
    </w:p>
    <w:p w14:paraId="577A4C59" w14:textId="77777777" w:rsidR="00812CE3" w:rsidRDefault="00890EEC">
      <w:pPr>
        <w:pStyle w:val="PlainText"/>
        <w:rPr>
          <w:del w:id="1192" w:author="javier siscart" w:date="2022-01-27T14:16:00Z"/>
          <w:lang w:val="en-GB"/>
        </w:rPr>
      </w:pPr>
      <w:del w:id="1193" w:author="javier siscart" w:date="2022-01-27T14:16:00Z">
        <w:r>
          <w:rPr>
            <w:lang w:val="en-GB"/>
          </w:rPr>
          <w:delText>|         "</w:delText>
        </w:r>
        <w:r>
          <w:delText>(E)-5-Decen-1-ol</w:delText>
        </w:r>
        <w:r>
          <w:rPr>
            <w:lang w:val="en-GB"/>
          </w:rPr>
          <w:delText>":                   |</w:delText>
        </w:r>
      </w:del>
    </w:p>
    <w:p w14:paraId="09CFDED5" w14:textId="77777777" w:rsidR="00812CE3" w:rsidRDefault="00890EEC">
      <w:pPr>
        <w:pStyle w:val="PlainText"/>
        <w:rPr>
          <w:del w:id="1194" w:author="javier siscart" w:date="2022-01-27T14:16:00Z"/>
          <w:lang w:val="en-GB"/>
        </w:rPr>
      </w:pPr>
      <w:del w:id="1195" w:author="javier siscart" w:date="2022-01-27T14:16:00Z">
        <w:r>
          <w:rPr>
            <w:lang w:val="en-GB"/>
          </w:rPr>
          <w:delText>|                &lt;amount_in_grams_per_unit&gt;,    |</w:delText>
        </w:r>
      </w:del>
    </w:p>
    <w:p w14:paraId="06A44575" w14:textId="77777777" w:rsidR="00812CE3" w:rsidRDefault="00890EEC">
      <w:pPr>
        <w:pStyle w:val="PlainText"/>
        <w:rPr>
          <w:del w:id="1196" w:author="javier siscart" w:date="2022-01-27T14:16:00Z"/>
          <w:lang w:val="en-GB"/>
        </w:rPr>
      </w:pPr>
      <w:del w:id="1197" w:author="javier siscart" w:date="2022-01-27T14:16:00Z">
        <w:r>
          <w:rPr>
            <w:lang w:val="en-GB"/>
          </w:rPr>
          <w:delText>|         …                                     |</w:delText>
        </w:r>
      </w:del>
    </w:p>
    <w:p w14:paraId="67095632" w14:textId="77777777" w:rsidR="00812CE3" w:rsidRDefault="00890EEC">
      <w:pPr>
        <w:pStyle w:val="PlainText"/>
        <w:rPr>
          <w:del w:id="1198" w:author="javier siscart" w:date="2022-01-27T14:16:00Z"/>
          <w:lang w:val="en-GB"/>
        </w:rPr>
      </w:pPr>
      <w:del w:id="1199" w:author="javier siscart" w:date="2022-01-27T14:16:00Z">
        <w:r>
          <w:rPr>
            <w:lang w:val="en-GB"/>
          </w:rPr>
          <w:delText>|      }                                        |</w:delText>
        </w:r>
      </w:del>
    </w:p>
    <w:p w14:paraId="6C3C9AF2" w14:textId="77777777" w:rsidR="00812CE3" w:rsidRDefault="00890EEC">
      <w:pPr>
        <w:pStyle w:val="PlainText"/>
        <w:rPr>
          <w:del w:id="1200" w:author="javier siscart" w:date="2022-01-27T14:16:00Z"/>
          <w:lang w:val="en-GB"/>
        </w:rPr>
      </w:pPr>
      <w:del w:id="1201" w:author="javier siscart" w:date="2022-01-27T14:16:00Z">
        <w:r>
          <w:rPr>
            <w:lang w:val="en-GB"/>
          </w:rPr>
          <w:delText>|   }                                           |</w:delText>
        </w:r>
      </w:del>
    </w:p>
    <w:p w14:paraId="6C112D7F" w14:textId="77777777" w:rsidR="00812CE3" w:rsidRDefault="00890EEC">
      <w:pPr>
        <w:pStyle w:val="PlainText"/>
        <w:rPr>
          <w:del w:id="1202" w:author="javier siscart" w:date="2022-01-27T14:16:00Z"/>
          <w:lang w:val="en-GB"/>
        </w:rPr>
      </w:pPr>
      <w:del w:id="1203" w:author="javier siscart" w:date="2022-01-27T14:16:00Z">
        <w:r>
          <w:rPr>
            <w:lang w:val="en-GB"/>
          </w:rPr>
          <w:delText>| }                                             |</w:delText>
        </w:r>
      </w:del>
    </w:p>
    <w:p w14:paraId="6A0B5D71" w14:textId="77777777" w:rsidR="00812CE3" w:rsidRDefault="00890EEC">
      <w:pPr>
        <w:pStyle w:val="PlainText"/>
        <w:rPr>
          <w:del w:id="1204" w:author="javier siscart" w:date="2022-01-27T14:16:00Z"/>
          <w:lang w:val="en-GB"/>
        </w:rPr>
      </w:pPr>
      <w:del w:id="1205" w:author="javier siscart" w:date="2022-01-27T14:16:00Z">
        <w:r>
          <w:rPr>
            <w:lang w:val="en-GB"/>
          </w:rPr>
          <w:delText>+-----------------------------------------------+</w:delText>
        </w:r>
      </w:del>
    </w:p>
    <w:p w14:paraId="510C9F14" w14:textId="77777777" w:rsidR="00812CE3" w:rsidRDefault="00812CE3">
      <w:pPr>
        <w:pStyle w:val="PlainText"/>
        <w:rPr>
          <w:del w:id="1206" w:author="javier siscart" w:date="2022-01-27T14:16:00Z"/>
          <w:lang w:val="en-GB"/>
        </w:rPr>
      </w:pPr>
    </w:p>
    <w:p w14:paraId="6C3F92BC" w14:textId="77777777" w:rsidR="00812CE3" w:rsidRDefault="00890EEC">
      <w:pPr>
        <w:pStyle w:val="PlainText"/>
        <w:ind w:right="1127"/>
        <w:rPr>
          <w:del w:id="1207" w:author="javier siscart" w:date="2022-01-27T14:16:00Z"/>
          <w:lang w:val="en-GB"/>
        </w:rPr>
      </w:pPr>
      <w:del w:id="1208" w:author="javier siscart" w:date="2022-01-27T14:16:00Z">
        <w:r>
          <w:rPr>
            <w:lang w:val="en-GB"/>
          </w:rPr>
          <w:delText>For each entry in the data_layers array, there MUST be a corresponding data table defined in gpkg_contents. For each declared data layer, there must be a corresponding product (active) substance entry. There may be product substances that have no data layer.</w:delText>
        </w:r>
      </w:del>
    </w:p>
    <w:p w14:paraId="5DED39A5" w14:textId="77777777" w:rsidR="00812CE3" w:rsidRDefault="00812CE3">
      <w:pPr>
        <w:pStyle w:val="PlainText"/>
        <w:ind w:right="1127"/>
        <w:rPr>
          <w:del w:id="1209" w:author="javier siscart" w:date="2022-01-27T14:16:00Z"/>
          <w:lang w:val="en-GB"/>
        </w:rPr>
      </w:pPr>
    </w:p>
    <w:p w14:paraId="70C958D0" w14:textId="77777777" w:rsidR="00812CE3" w:rsidRDefault="00890EEC">
      <w:pPr>
        <w:pStyle w:val="PlainText"/>
        <w:ind w:right="1127"/>
        <w:rPr>
          <w:del w:id="1210" w:author="javier siscart" w:date="2022-01-27T14:16:00Z"/>
          <w:lang w:val="en-GB"/>
        </w:rPr>
      </w:pPr>
      <w:del w:id="1211" w:author="javier siscart" w:date="2022-01-27T14:16:00Z">
        <w:r>
          <w:rPr>
            <w:lang w:val="en-GB"/>
          </w:rPr>
          <w:delText>The "product" table data values MUST be in the units specified in "application_info.info.product.unit".</w:delText>
        </w:r>
      </w:del>
    </w:p>
    <w:p w14:paraId="776116A6" w14:textId="77777777" w:rsidR="00812CE3" w:rsidRDefault="00812CE3">
      <w:pPr>
        <w:pStyle w:val="PlainText"/>
        <w:ind w:left="0" w:right="1127"/>
        <w:rPr>
          <w:del w:id="1212" w:author="javier siscart" w:date="2022-01-27T14:16:00Z"/>
          <w:lang w:val="en-GB"/>
        </w:rPr>
      </w:pPr>
    </w:p>
    <w:p w14:paraId="62AEDE81" w14:textId="77777777" w:rsidR="00812CE3" w:rsidRDefault="00890EEC">
      <w:pPr>
        <w:pStyle w:val="Heading3"/>
        <w:rPr>
          <w:del w:id="1213" w:author="javier siscart" w:date="2022-01-27T14:16:00Z"/>
          <w:lang w:val="en-GB"/>
        </w:rPr>
      </w:pPr>
      <w:bookmarkStart w:id="1214" w:name="__RefHeading___Toc26811_3143240777111111"/>
      <w:bookmarkStart w:id="1215" w:name="_Toc86234764111111111111111111"/>
      <w:bookmarkEnd w:id="1214"/>
      <w:del w:id="1216" w:author="javier siscart" w:date="2022-01-27T14:16:00Z">
        <w:r>
          <w:rPr>
            <w:lang w:val="en-GB"/>
          </w:rPr>
          <w:delText>Irrigation Application Type</w:delText>
        </w:r>
        <w:bookmarkEnd w:id="1215"/>
      </w:del>
    </w:p>
    <w:p w14:paraId="699AF2F9" w14:textId="77777777" w:rsidR="00812CE3" w:rsidRDefault="00812CE3">
      <w:pPr>
        <w:pStyle w:val="PlainText"/>
        <w:rPr>
          <w:del w:id="1217" w:author="javier siscart" w:date="2022-01-27T14:16:00Z"/>
          <w:lang w:val="en-GB"/>
        </w:rPr>
      </w:pPr>
    </w:p>
    <w:p w14:paraId="78681AD0" w14:textId="77777777" w:rsidR="00812CE3" w:rsidRDefault="00890EEC">
      <w:pPr>
        <w:pStyle w:val="PlainText"/>
        <w:ind w:right="1127"/>
        <w:rPr>
          <w:del w:id="1218" w:author="javier siscart" w:date="2022-01-27T14:16:00Z"/>
          <w:lang w:val="en-GB"/>
        </w:rPr>
      </w:pPr>
      <w:del w:id="1219" w:author="javier siscart" w:date="2022-01-27T14:16:00Z">
        <w:r>
          <w:rPr>
            <w:lang w:val="en-GB"/>
          </w:rPr>
          <w:delText xml:space="preserve">In addition to the base tables, an irrigation application result GeoPackage MUST contain a water data table. </w:delText>
        </w:r>
      </w:del>
    </w:p>
    <w:p w14:paraId="4CD98E08" w14:textId="77777777" w:rsidR="00812CE3" w:rsidRDefault="00812CE3">
      <w:pPr>
        <w:pStyle w:val="PlainText"/>
        <w:ind w:left="0"/>
        <w:rPr>
          <w:del w:id="1220" w:author="javier siscart" w:date="2022-01-27T14:16:00Z"/>
          <w:lang w:val="en-GB"/>
        </w:rPr>
      </w:pPr>
    </w:p>
    <w:p w14:paraId="512A951C" w14:textId="77777777" w:rsidR="00812CE3" w:rsidRDefault="00890EEC">
      <w:pPr>
        <w:pStyle w:val="PlainText"/>
        <w:ind w:right="1127"/>
        <w:rPr>
          <w:del w:id="1221" w:author="javier siscart" w:date="2022-01-27T14:16:00Z"/>
          <w:lang w:val="en-GB"/>
        </w:rPr>
      </w:pPr>
      <w:del w:id="1222" w:author="javier siscart" w:date="2022-01-27T14:16:00Z">
        <w:r>
          <w:rPr>
            <w:lang w:val="en-GB"/>
          </w:rPr>
          <w:delText>+=========================================================+</w:delText>
        </w:r>
      </w:del>
    </w:p>
    <w:p w14:paraId="69A72298" w14:textId="77777777" w:rsidR="00812CE3" w:rsidRDefault="00890EEC">
      <w:pPr>
        <w:pStyle w:val="PlainText"/>
        <w:ind w:right="1127"/>
        <w:rPr>
          <w:del w:id="1223" w:author="javier siscart" w:date="2022-01-27T14:16:00Z"/>
          <w:lang w:val="en-GB"/>
        </w:rPr>
      </w:pPr>
      <w:del w:id="1224" w:author="javier siscart" w:date="2022-01-27T14:16:00Z">
        <w:r>
          <w:rPr>
            <w:lang w:val="en-GB"/>
          </w:rPr>
          <w:delText>|                TABLE gpkg_contents                      |</w:delText>
        </w:r>
      </w:del>
    </w:p>
    <w:p w14:paraId="4BE70FBD" w14:textId="77777777" w:rsidR="00812CE3" w:rsidRDefault="00890EEC">
      <w:pPr>
        <w:pStyle w:val="PlainText"/>
        <w:ind w:right="1127"/>
        <w:rPr>
          <w:del w:id="1225" w:author="javier siscart" w:date="2022-01-27T14:16:00Z"/>
          <w:lang w:val="en-GB"/>
        </w:rPr>
      </w:pPr>
      <w:del w:id="1226" w:author="javier siscart" w:date="2022-01-27T14:16:00Z">
        <w:r>
          <w:rPr>
            <w:lang w:val="en-GB"/>
          </w:rPr>
          <w:delText>+=====+=============+=====================================+</w:delText>
        </w:r>
      </w:del>
    </w:p>
    <w:p w14:paraId="7A539C6D" w14:textId="77777777" w:rsidR="00812CE3" w:rsidRDefault="00890EEC">
      <w:pPr>
        <w:pStyle w:val="PlainText"/>
        <w:ind w:right="1127"/>
        <w:rPr>
          <w:del w:id="1227" w:author="javier siscart" w:date="2022-01-27T14:16:00Z"/>
          <w:lang w:val="en-GB"/>
        </w:rPr>
      </w:pPr>
      <w:del w:id="1228" w:author="javier siscart" w:date="2022-01-27T14:16:00Z">
        <w:r>
          <w:rPr>
            <w:lang w:val="en-GB"/>
          </w:rPr>
          <w:delText>| ROW | COLUMN      | VALUE                               |</w:delText>
        </w:r>
      </w:del>
    </w:p>
    <w:p w14:paraId="74A4E879" w14:textId="77777777" w:rsidR="00812CE3" w:rsidRDefault="00890EEC">
      <w:pPr>
        <w:pStyle w:val="PlainText"/>
        <w:ind w:right="1127"/>
        <w:rPr>
          <w:del w:id="1229" w:author="javier siscart" w:date="2022-01-27T14:16:00Z"/>
          <w:lang w:val="en-GB"/>
        </w:rPr>
      </w:pPr>
      <w:del w:id="1230" w:author="javier siscart" w:date="2022-01-27T14:16:00Z">
        <w:r>
          <w:rPr>
            <w:lang w:val="en-GB"/>
          </w:rPr>
          <w:delText>+-----+-------------+-------------------------------------+</w:delText>
        </w:r>
      </w:del>
    </w:p>
    <w:p w14:paraId="757752EE" w14:textId="77777777" w:rsidR="00812CE3" w:rsidRDefault="00890EEC">
      <w:pPr>
        <w:pStyle w:val="PlainText"/>
        <w:ind w:right="1127"/>
        <w:rPr>
          <w:del w:id="1231" w:author="javier siscart" w:date="2022-01-27T14:16:00Z"/>
          <w:lang w:val="en-GB"/>
        </w:rPr>
      </w:pPr>
      <w:del w:id="1232" w:author="javier siscart" w:date="2022-01-27T14:16:00Z">
        <w:r>
          <w:rPr>
            <w:lang w:val="en-GB"/>
          </w:rPr>
          <w:delText>|                    …                                    |</w:delText>
        </w:r>
      </w:del>
    </w:p>
    <w:p w14:paraId="7DB560BB" w14:textId="77777777" w:rsidR="00812CE3" w:rsidRDefault="00890EEC">
      <w:pPr>
        <w:pStyle w:val="PlainText"/>
        <w:ind w:right="1127"/>
        <w:rPr>
          <w:del w:id="1233" w:author="javier siscart" w:date="2022-01-27T14:16:00Z"/>
          <w:lang w:val="en-GB"/>
        </w:rPr>
      </w:pPr>
      <w:del w:id="1234" w:author="javier siscart" w:date="2022-01-27T14:16:00Z">
        <w:r>
          <w:rPr>
            <w:lang w:val="en-GB"/>
          </w:rPr>
          <w:delText>+-----+-------------+-------------------------------------+</w:delText>
        </w:r>
      </w:del>
    </w:p>
    <w:p w14:paraId="324CD1E8" w14:textId="77777777" w:rsidR="00812CE3" w:rsidRDefault="00890EEC">
      <w:pPr>
        <w:pStyle w:val="PlainText"/>
        <w:ind w:right="1127"/>
        <w:rPr>
          <w:del w:id="1235" w:author="javier siscart" w:date="2022-01-27T14:16:00Z"/>
          <w:lang w:val="en-GB"/>
        </w:rPr>
      </w:pPr>
      <w:del w:id="1236" w:author="javier siscart" w:date="2022-01-27T14:16:00Z">
        <w:r>
          <w:rPr>
            <w:lang w:val="en-GB"/>
          </w:rPr>
          <w:delText>|     | table_name  | "water"                             |</w:delText>
        </w:r>
      </w:del>
    </w:p>
    <w:p w14:paraId="481D8161" w14:textId="77777777" w:rsidR="00812CE3" w:rsidRDefault="00890EEC">
      <w:pPr>
        <w:pStyle w:val="PlainText"/>
        <w:ind w:right="1127"/>
        <w:rPr>
          <w:del w:id="1237" w:author="javier siscart" w:date="2022-01-27T14:16:00Z"/>
          <w:lang w:val="en-GB"/>
        </w:rPr>
      </w:pPr>
      <w:del w:id="1238" w:author="javier siscart" w:date="2022-01-27T14:16:00Z">
        <w:r>
          <w:rPr>
            <w:lang w:val="en-GB"/>
          </w:rPr>
          <w:delText>|     +-------------+-------------------------------------+</w:delText>
        </w:r>
      </w:del>
    </w:p>
    <w:p w14:paraId="2EF946BF" w14:textId="77777777" w:rsidR="00812CE3" w:rsidRDefault="00890EEC">
      <w:pPr>
        <w:pStyle w:val="PlainText"/>
        <w:ind w:right="1127"/>
        <w:rPr>
          <w:del w:id="1239" w:author="javier siscart" w:date="2022-01-27T14:16:00Z"/>
          <w:lang w:val="en-GB"/>
        </w:rPr>
      </w:pPr>
      <w:del w:id="1240" w:author="javier siscart" w:date="2022-01-27T14:16:00Z">
        <w:r>
          <w:rPr>
            <w:lang w:val="en-GB"/>
          </w:rPr>
          <w:delText>|     | data_type   | "2d-gridded-coverage|features"      |</w:delText>
        </w:r>
      </w:del>
    </w:p>
    <w:p w14:paraId="2C1BE56E" w14:textId="77777777" w:rsidR="00812CE3" w:rsidRDefault="00890EEC">
      <w:pPr>
        <w:pStyle w:val="PlainText"/>
        <w:ind w:right="1127"/>
        <w:rPr>
          <w:del w:id="1241" w:author="javier siscart" w:date="2022-01-27T14:16:00Z"/>
          <w:lang w:val="en-GB"/>
        </w:rPr>
      </w:pPr>
      <w:del w:id="1242" w:author="javier siscart" w:date="2022-01-27T14:16:00Z">
        <w:r>
          <w:rPr>
            <w:lang w:val="en-GB"/>
          </w:rPr>
          <w:delText>+-----+-------------+-------------------------------------+</w:delText>
        </w:r>
      </w:del>
    </w:p>
    <w:p w14:paraId="453D70D9" w14:textId="77777777" w:rsidR="00812CE3" w:rsidRDefault="00812CE3">
      <w:pPr>
        <w:pStyle w:val="PlainText"/>
        <w:ind w:left="0" w:right="1127"/>
        <w:rPr>
          <w:del w:id="1243" w:author="javier siscart" w:date="2022-01-27T14:16:00Z"/>
          <w:lang w:val="en-GB"/>
        </w:rPr>
      </w:pPr>
    </w:p>
    <w:p w14:paraId="611EFE09" w14:textId="77777777" w:rsidR="00812CE3" w:rsidRDefault="00890EEC">
      <w:pPr>
        <w:pStyle w:val="PlainText"/>
        <w:ind w:right="1127"/>
        <w:rPr>
          <w:del w:id="1244" w:author="javier siscart" w:date="2022-01-27T14:16:00Z"/>
          <w:lang w:val="en-GB"/>
        </w:rPr>
      </w:pPr>
      <w:del w:id="1245" w:author="javier siscart" w:date="2022-01-27T14:16:00Z">
        <w:r>
          <w:rPr>
            <w:lang w:val="en-GB"/>
          </w:rPr>
          <w:delText>The "water" table data values MUST be in m</w:delText>
        </w:r>
        <w:r>
          <w:rPr>
            <w:vertAlign w:val="superscript"/>
            <w:lang w:val="en-GB"/>
          </w:rPr>
          <w:delText>3</w:delText>
        </w:r>
        <w:r>
          <w:rPr>
            <w:lang w:val="en-GB"/>
          </w:rPr>
          <w:delText>.</w:delText>
        </w:r>
      </w:del>
    </w:p>
    <w:p w14:paraId="7D048ADD" w14:textId="77777777" w:rsidR="00812CE3" w:rsidRDefault="00812CE3">
      <w:pPr>
        <w:pStyle w:val="PlainText"/>
        <w:ind w:right="1127"/>
        <w:rPr>
          <w:del w:id="1246" w:author="javier siscart" w:date="2022-01-27T14:16:00Z"/>
          <w:lang w:val="en-GB"/>
        </w:rPr>
      </w:pPr>
    </w:p>
    <w:p w14:paraId="32503A32" w14:textId="77777777" w:rsidR="00812CE3" w:rsidRDefault="00890EEC">
      <w:pPr>
        <w:pStyle w:val="PlainText"/>
        <w:ind w:right="1127"/>
        <w:rPr>
          <w:del w:id="1247" w:author="javier siscart" w:date="2022-01-27T14:16:00Z"/>
          <w:lang w:val="en-GB"/>
        </w:rPr>
      </w:pPr>
      <w:del w:id="1248" w:author="javier siscart" w:date="2022-01-27T14:16:00Z">
        <w:r>
          <w:rPr>
            <w:lang w:val="en-GB"/>
          </w:rPr>
          <w:delText>Irrigation "application_info.info" is a JSON object serialized as a string, such as:</w:delText>
        </w:r>
      </w:del>
    </w:p>
    <w:p w14:paraId="4AD55805" w14:textId="77777777" w:rsidR="00812CE3" w:rsidRDefault="00812CE3">
      <w:pPr>
        <w:pStyle w:val="PlainText"/>
        <w:ind w:right="1127"/>
        <w:rPr>
          <w:del w:id="1249" w:author="javier siscart" w:date="2022-01-27T14:16:00Z"/>
          <w:lang w:val="en-GB"/>
        </w:rPr>
      </w:pPr>
    </w:p>
    <w:p w14:paraId="759E9912" w14:textId="77777777" w:rsidR="00812CE3" w:rsidRDefault="00890EEC">
      <w:pPr>
        <w:pStyle w:val="PlainText"/>
        <w:rPr>
          <w:del w:id="1250" w:author="javier siscart" w:date="2022-01-27T14:16:00Z"/>
          <w:lang w:val="en-GB"/>
        </w:rPr>
      </w:pPr>
      <w:del w:id="1251" w:author="javier siscart" w:date="2022-01-27T14:16:00Z">
        <w:r>
          <w:rPr>
            <w:lang w:val="en-GB"/>
          </w:rPr>
          <w:delText>+-----------------------------------------------+</w:delText>
        </w:r>
      </w:del>
    </w:p>
    <w:p w14:paraId="60633EE6" w14:textId="77777777" w:rsidR="00812CE3" w:rsidRDefault="00890EEC">
      <w:pPr>
        <w:pStyle w:val="PlainText"/>
        <w:rPr>
          <w:del w:id="1252" w:author="javier siscart" w:date="2022-01-27T14:16:00Z"/>
          <w:lang w:val="en-GB"/>
        </w:rPr>
      </w:pPr>
      <w:del w:id="1253" w:author="javier siscart" w:date="2022-01-27T14:16:00Z">
        <w:r>
          <w:rPr>
            <w:lang w:val="en-GB"/>
          </w:rPr>
          <w:delText>| {                                             |</w:delText>
        </w:r>
      </w:del>
    </w:p>
    <w:p w14:paraId="5A70E508" w14:textId="77777777" w:rsidR="00812CE3" w:rsidRDefault="00890EEC">
      <w:pPr>
        <w:pStyle w:val="PlainText"/>
        <w:rPr>
          <w:del w:id="1254" w:author="javier siscart" w:date="2022-01-27T14:16:00Z"/>
          <w:lang w:val="en-GB"/>
        </w:rPr>
      </w:pPr>
      <w:del w:id="1255" w:author="javier siscart" w:date="2022-01-27T14:16:00Z">
        <w:r>
          <w:rPr>
            <w:lang w:val="en-GB"/>
          </w:rPr>
          <w:delText>|   "amount": &lt;amount_in_m3&gt;                    |</w:delText>
        </w:r>
      </w:del>
    </w:p>
    <w:p w14:paraId="380F37D4" w14:textId="77777777" w:rsidR="00812CE3" w:rsidRDefault="00890EEC">
      <w:pPr>
        <w:pStyle w:val="PlainText"/>
        <w:rPr>
          <w:del w:id="1256" w:author="javier siscart" w:date="2022-01-27T14:16:00Z"/>
          <w:lang w:val="en-GB"/>
        </w:rPr>
      </w:pPr>
      <w:del w:id="1257" w:author="javier siscart" w:date="2022-01-27T14:16:00Z">
        <w:r>
          <w:rPr>
            <w:lang w:val="en-GB"/>
          </w:rPr>
          <w:delText>| }                                             |</w:delText>
        </w:r>
      </w:del>
    </w:p>
    <w:p w14:paraId="3ADD8447" w14:textId="77777777" w:rsidR="00812CE3" w:rsidRDefault="00890EEC">
      <w:pPr>
        <w:pStyle w:val="PlainText"/>
        <w:rPr>
          <w:del w:id="1258" w:author="javier siscart" w:date="2022-01-27T14:16:00Z"/>
          <w:lang w:val="en-GB"/>
        </w:rPr>
      </w:pPr>
      <w:del w:id="1259" w:author="javier siscart" w:date="2022-01-27T14:16:00Z">
        <w:r>
          <w:rPr>
            <w:lang w:val="en-GB"/>
          </w:rPr>
          <w:delText>+-----------------------------------------------+</w:delText>
        </w:r>
      </w:del>
    </w:p>
    <w:p w14:paraId="5F285D7A" w14:textId="77777777" w:rsidR="00812CE3" w:rsidRDefault="00812CE3">
      <w:pPr>
        <w:pStyle w:val="PlainText"/>
        <w:ind w:left="0" w:right="1127"/>
        <w:rPr>
          <w:del w:id="1260" w:author="javier siscart" w:date="2022-01-27T14:16:00Z"/>
          <w:lang w:val="en-GB"/>
        </w:rPr>
      </w:pPr>
    </w:p>
    <w:p w14:paraId="2A96E850" w14:textId="77777777" w:rsidR="00812CE3" w:rsidRDefault="00890EEC">
      <w:pPr>
        <w:pStyle w:val="Heading3"/>
        <w:rPr>
          <w:del w:id="1261" w:author="javier siscart" w:date="2022-01-27T14:16:00Z"/>
          <w:lang w:val="en-GB"/>
        </w:rPr>
      </w:pPr>
      <w:bookmarkStart w:id="1262" w:name="__RefHeading___Toc26813_3143240777111111"/>
      <w:bookmarkStart w:id="1263" w:name="_Toc86234765111111111111111111"/>
      <w:bookmarkEnd w:id="1262"/>
      <w:del w:id="1264" w:author="javier siscart" w:date="2022-01-27T14:16:00Z">
        <w:r>
          <w:rPr>
            <w:lang w:val="en-GB"/>
          </w:rPr>
          <w:delText>Other Application Type</w:delText>
        </w:r>
        <w:bookmarkEnd w:id="1263"/>
      </w:del>
    </w:p>
    <w:p w14:paraId="7A5B1A7A" w14:textId="77777777" w:rsidR="00812CE3" w:rsidRDefault="00812CE3">
      <w:pPr>
        <w:pStyle w:val="PlainText"/>
        <w:rPr>
          <w:del w:id="1265" w:author="javier siscart" w:date="2022-01-27T14:16:00Z"/>
          <w:lang w:val="en-GB"/>
        </w:rPr>
      </w:pPr>
    </w:p>
    <w:p w14:paraId="1413BD39" w14:textId="77777777" w:rsidR="00812CE3" w:rsidRDefault="00890EEC">
      <w:pPr>
        <w:pStyle w:val="PlainText"/>
        <w:rPr>
          <w:del w:id="1266" w:author="javier siscart" w:date="2022-01-27T14:16:00Z"/>
          <w:lang w:val="en-GB"/>
        </w:rPr>
      </w:pPr>
      <w:del w:id="1267" w:author="javier siscart" w:date="2022-01-27T14:16:00Z">
        <w:r>
          <w:rPr>
            <w:lang w:val="en-GB"/>
          </w:rPr>
          <w:delText>The "other" application type is meant to provide a temporary solution for application types that have not yet been standardized.</w:delText>
        </w:r>
      </w:del>
    </w:p>
    <w:p w14:paraId="544EF3C5" w14:textId="77777777" w:rsidR="00812CE3" w:rsidRDefault="00812CE3">
      <w:pPr>
        <w:pStyle w:val="PlainText"/>
        <w:rPr>
          <w:del w:id="1268" w:author="javier siscart" w:date="2022-01-27T14:16:00Z"/>
          <w:lang w:val="en-GB"/>
        </w:rPr>
      </w:pPr>
    </w:p>
    <w:p w14:paraId="73EAB204" w14:textId="77777777" w:rsidR="00812CE3" w:rsidRDefault="00890EEC">
      <w:pPr>
        <w:pStyle w:val="PlainText"/>
        <w:rPr>
          <w:del w:id="1269" w:author="javier siscart" w:date="2022-01-27T14:16:00Z"/>
          <w:lang w:val="en-GB"/>
        </w:rPr>
      </w:pPr>
      <w:del w:id="1270" w:author="javier siscart" w:date="2022-01-27T14:16:00Z">
        <w:r>
          <w:rPr>
            <w:lang w:val="en-GB"/>
          </w:rPr>
          <w:delText>In addition to the base tables, an "other" application result GeoPackage MAY contain an arbitrary number of additional data and attribute tables.</w:delText>
        </w:r>
      </w:del>
    </w:p>
    <w:p w14:paraId="0DBC4169" w14:textId="77777777" w:rsidR="00812CE3" w:rsidRDefault="00812CE3">
      <w:pPr>
        <w:pStyle w:val="PlainText"/>
        <w:rPr>
          <w:del w:id="1271" w:author="javier siscart" w:date="2022-01-27T14:16:00Z"/>
          <w:lang w:val="en-GB"/>
        </w:rPr>
      </w:pPr>
    </w:p>
    <w:p w14:paraId="0A2619A9" w14:textId="77777777" w:rsidR="00812CE3" w:rsidRDefault="00890EEC">
      <w:pPr>
        <w:pStyle w:val="PlainText"/>
        <w:ind w:right="1127"/>
        <w:rPr>
          <w:del w:id="1272" w:author="javier siscart" w:date="2022-01-27T14:16:00Z"/>
          <w:lang w:val="en-GB"/>
        </w:rPr>
      </w:pPr>
      <w:del w:id="1273" w:author="javier siscart" w:date="2022-01-27T14:16:00Z">
        <w:r>
          <w:rPr>
            <w:lang w:val="en-GB"/>
          </w:rPr>
          <w:delText>"Other" "application_info.info" is an arbitrary JSON object serialized as a string with no defined convention. It is expected that the consumers and producers of these files will agree on private interpretation of the "application_info.info" to carry out their operations.</w:delText>
        </w:r>
      </w:del>
    </w:p>
    <w:p w14:paraId="72B32AEE" w14:textId="77777777" w:rsidR="00812CE3" w:rsidRDefault="00812CE3">
      <w:pPr>
        <w:pStyle w:val="PlainText"/>
        <w:ind w:left="0" w:right="1127"/>
        <w:rPr>
          <w:del w:id="1274" w:author="javier siscart" w:date="2022-01-27T14:16:00Z"/>
          <w:lang w:val="en-GB"/>
        </w:rPr>
      </w:pPr>
    </w:p>
    <w:bookmarkStart w:id="1275" w:name="__RefHeading___Toc26815_3143240777111111"/>
    <w:bookmarkEnd w:id="1275"/>
    <w:p w14:paraId="5E82D1B0" w14:textId="77777777" w:rsidR="00812CE3" w:rsidRDefault="00890EEC">
      <w:pPr>
        <w:pStyle w:val="PlainText"/>
        <w:ind w:right="1127"/>
        <w:rPr>
          <w:del w:id="1276" w:author="javier siscart" w:date="2022-02-03T07:53:00Z"/>
          <w:lang w:val="en-GB"/>
        </w:rPr>
      </w:pPr>
      <w:del w:id="1277" w:author="javier siscart" w:date="2022-01-27T14:16:00Z">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services MUST store "other" application result GeoPackage files with only minimal generic validation. </w:delText>
        </w:r>
      </w:del>
    </w:p>
    <w:p w14:paraId="5BB3360F" w14:textId="77777777" w:rsidR="00812CE3" w:rsidRDefault="00812CE3">
      <w:pPr>
        <w:pStyle w:val="PlainText"/>
        <w:ind w:right="1127"/>
        <w:rPr>
          <w:ins w:id="1278" w:author="javier siscart" w:date="2022-02-03T11:36:00Z"/>
          <w:lang w:val="en-GB"/>
        </w:rPr>
      </w:pPr>
    </w:p>
    <w:p w14:paraId="052DD796" w14:textId="4CC9AE0B" w:rsidR="00812CE3" w:rsidRDefault="00890EEC">
      <w:pPr>
        <w:pStyle w:val="PlainText"/>
        <w:ind w:right="1127"/>
        <w:rPr>
          <w:ins w:id="1279" w:author="javier siscart" w:date="2022-02-03T11:36:00Z"/>
          <w:lang w:val="en-GB"/>
        </w:rPr>
      </w:pPr>
      <w:ins w:id="1280" w:author="javier siscart" w:date="2022-02-03T11:36:00Z">
        <w:r>
          <w:rPr>
            <w:lang w:val="en-GB"/>
          </w:rPr>
          <w:t xml:space="preserve">To solve the most common requests, the next default time intervals should be covered by the </w:t>
        </w:r>
        <w:r>
          <w:rPr>
            <w:lang w:val="en-GB"/>
          </w:rPr>
          <w:fldChar w:fldCharType="begin"/>
        </w:r>
        <w:r>
          <w:rPr>
            <w:lang w:val="en-GB"/>
          </w:rPr>
          <w:instrText>DOCPROPERTY "template_name"</w:instrText>
        </w:r>
        <w:r>
          <w:rPr>
            <w:lang w:val="en-GB"/>
          </w:rPr>
          <w:fldChar w:fldCharType="separate"/>
        </w:r>
      </w:ins>
      <w:ins w:id="1281" w:author="Mallku Caballero" w:date="2022-02-04T12:18:00Z">
        <w:r w:rsidR="00556E94">
          <w:rPr>
            <w:lang w:val="en-GB"/>
          </w:rPr>
          <w:t>sensor_data</w:t>
        </w:r>
      </w:ins>
      <w:ins w:id="1282" w:author="javier siscart" w:date="2022-02-03T11:36:00Z">
        <w:r>
          <w:rPr>
            <w:lang w:val="en-GB"/>
          </w:rPr>
          <w:fldChar w:fldCharType="end"/>
        </w:r>
        <w:r>
          <w:rPr>
            <w:lang w:val="en-GB"/>
          </w:rPr>
          <w:t xml:space="preserve"> service implementor: 1 Hour, 1 day, 1 week, 1 month and their multiples.</w:t>
        </w:r>
      </w:ins>
    </w:p>
    <w:p w14:paraId="4AB44BD1" w14:textId="77777777" w:rsidR="00812CE3" w:rsidRDefault="00812CE3">
      <w:pPr>
        <w:pStyle w:val="PlainText"/>
        <w:ind w:right="1127"/>
        <w:rPr>
          <w:ins w:id="1283" w:author="javier siscart" w:date="2022-02-03T11:36:00Z"/>
          <w:lang w:val="en-GB"/>
        </w:rPr>
      </w:pPr>
    </w:p>
    <w:p w14:paraId="01CD5EDB" w14:textId="77777777" w:rsidR="00812CE3" w:rsidRDefault="00812CE3">
      <w:pPr>
        <w:pStyle w:val="PlainText"/>
        <w:ind w:right="1127"/>
        <w:rPr>
          <w:lang w:val="en-GB"/>
        </w:rPr>
      </w:pPr>
    </w:p>
    <w:p w14:paraId="3EBCA770" w14:textId="77777777" w:rsidR="00812CE3" w:rsidRDefault="00890EEC">
      <w:pPr>
        <w:pStyle w:val="Heading1"/>
        <w:rPr>
          <w:lang w:val="en-GB"/>
        </w:rPr>
      </w:pPr>
      <w:bookmarkStart w:id="1284" w:name="_Toc86234766"/>
      <w:bookmarkStart w:id="1285" w:name="_Toc94869549"/>
      <w:r>
        <w:rPr>
          <w:lang w:val="en-GB"/>
        </w:rPr>
        <w:t>Access and Authentication</w:t>
      </w:r>
      <w:bookmarkEnd w:id="1284"/>
      <w:bookmarkEnd w:id="1285"/>
    </w:p>
    <w:p w14:paraId="66705026" w14:textId="77777777" w:rsidR="00812CE3" w:rsidRDefault="00812CE3">
      <w:pPr>
        <w:pStyle w:val="PlainText"/>
        <w:ind w:right="1127"/>
        <w:rPr>
          <w:lang w:val="en-GB"/>
        </w:rPr>
      </w:pPr>
    </w:p>
    <w:p w14:paraId="7DBFB830" w14:textId="1A359C35" w:rsidR="00812CE3" w:rsidRDefault="00890EEC">
      <w:pPr>
        <w:pStyle w:val="PlainText"/>
        <w:ind w:right="1127"/>
        <w:rPr>
          <w:lang w:val="en-GB"/>
        </w:rPr>
      </w:pPr>
      <w:r>
        <w:rPr>
          <w:lang w:val="en-GB"/>
        </w:rPr>
        <w:t xml:space="preserve">Farmers MUST have an account setup on a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 in order to authenticate and access API endpoints. The service implementor is responsible for the creation of accounts; it is not covered in the service template specifications.</w:t>
      </w:r>
    </w:p>
    <w:p w14:paraId="3F0A0957" w14:textId="77777777" w:rsidR="00812CE3" w:rsidRDefault="00812CE3">
      <w:pPr>
        <w:pStyle w:val="PlainText"/>
        <w:ind w:right="1127"/>
        <w:rPr>
          <w:lang w:val="en-GB"/>
        </w:rPr>
      </w:pPr>
    </w:p>
    <w:p w14:paraId="7F152AD7" w14:textId="77777777" w:rsidR="00812CE3" w:rsidRDefault="00890EEC">
      <w:pPr>
        <w:pStyle w:val="PlainText"/>
        <w:ind w:right="1127"/>
        <w:rPr>
          <w:lang w:val="en-GB"/>
        </w:rPr>
      </w:pPr>
      <w:r>
        <w:rPr>
          <w:lang w:val="en-GB"/>
        </w:rPr>
        <w:t>Unless specifically documented in the OpenAPI specifications, all operation</w:t>
      </w:r>
      <w:ins w:id="1286" w:author="javier siscart" w:date="2022-02-03T09:43:00Z">
        <w:r>
          <w:rPr>
            <w:lang w:val="en-GB"/>
          </w:rPr>
          <w:t>s</w:t>
        </w:r>
      </w:ins>
      <w:r>
        <w:rPr>
          <w:lang w:val="en-GB"/>
        </w:rPr>
        <w:t xml:space="preserve"> must include credentials in form of Bearer authentication (also called token authentication). Clients can obtain an access token on behalf of their user from the service's authorization server (see ATLAS service pairing). </w:t>
      </w:r>
    </w:p>
    <w:p w14:paraId="6A196AF2" w14:textId="77777777" w:rsidR="00812CE3" w:rsidRDefault="00812CE3">
      <w:pPr>
        <w:pStyle w:val="PlainText"/>
        <w:ind w:right="1127"/>
        <w:rPr>
          <w:lang w:val="en-GB"/>
        </w:rPr>
      </w:pPr>
    </w:p>
    <w:p w14:paraId="6C28B508" w14:textId="0DE7EBBF" w:rsidR="00812CE3" w:rsidRDefault="00890EEC">
      <w:pPr>
        <w:pStyle w:val="PlainText"/>
        <w:ind w:right="1127"/>
        <w:rPr>
          <w:lang w:val="en-GB"/>
        </w:rPr>
      </w:pPr>
      <w:r>
        <w:rPr>
          <w:lang w:val="en-GB"/>
        </w:rPr>
        <w:t xml:space="preserve">Some of the information held by </w:t>
      </w:r>
      <w:r>
        <w:rPr>
          <w:lang w:val="en-GB"/>
        </w:rPr>
        <w:fldChar w:fldCharType="begin"/>
      </w:r>
      <w:r>
        <w:rPr>
          <w:lang w:val="en-GB"/>
        </w:rPr>
        <w:instrText>DOCPROPERTY "template_name"</w:instrText>
      </w:r>
      <w:r>
        <w:rPr>
          <w:lang w:val="en-GB"/>
        </w:rPr>
        <w:fldChar w:fldCharType="separate"/>
      </w:r>
      <w:r w:rsidR="00556E94">
        <w:rPr>
          <w:lang w:val="en-GB"/>
        </w:rPr>
        <w:t>sensor_data</w:t>
      </w:r>
      <w:r>
        <w:rPr>
          <w:lang w:val="en-GB"/>
        </w:rPr>
        <w:fldChar w:fldCharType="end"/>
      </w:r>
      <w:r>
        <w:rPr>
          <w:lang w:val="en-GB"/>
        </w:rPr>
        <w:t xml:space="preserve"> services are considered to be sensitive from a GDPR perspective. The service's authorization server MUST request the client's end-user consent at service pairing time in order to deliver an access token.</w:t>
      </w:r>
    </w:p>
    <w:p w14:paraId="70B5DC0E" w14:textId="77777777" w:rsidR="00812CE3" w:rsidRDefault="00812CE3">
      <w:pPr>
        <w:pStyle w:val="PlainText"/>
        <w:ind w:right="1127"/>
        <w:rPr>
          <w:del w:id="1287" w:author="javier siscart" w:date="2022-01-27T14:17:00Z"/>
          <w:lang w:val="en-GB"/>
        </w:rPr>
      </w:pPr>
    </w:p>
    <w:p w14:paraId="0BC7F183" w14:textId="77777777" w:rsidR="00812CE3" w:rsidRDefault="00890EEC">
      <w:pPr>
        <w:pStyle w:val="Heading1"/>
        <w:ind w:right="1127"/>
        <w:rPr>
          <w:del w:id="1288" w:author="javier siscart" w:date="2022-01-27T14:17:00Z"/>
          <w:lang w:val="en-GB"/>
        </w:rPr>
      </w:pPr>
      <w:bookmarkStart w:id="1289" w:name="__RefHeading___Toc26819_3143240777111111"/>
      <w:bookmarkStart w:id="1290" w:name="_Toc86234767111111111111111111"/>
      <w:bookmarkEnd w:id="1289"/>
      <w:del w:id="1291" w:author="javier siscart" w:date="2022-01-27T14:17:00Z">
        <w:r>
          <w:rPr>
            <w:lang w:val="en-GB"/>
          </w:rPr>
          <w:delText>Dynamic Behaviour</w:delText>
        </w:r>
        <w:bookmarkEnd w:id="1290"/>
      </w:del>
    </w:p>
    <w:p w14:paraId="1088DBC6" w14:textId="77777777" w:rsidR="00812CE3" w:rsidRDefault="00812CE3">
      <w:pPr>
        <w:pStyle w:val="PlainText"/>
        <w:rPr>
          <w:del w:id="1292" w:author="javier siscart" w:date="2022-01-27T14:17:00Z"/>
          <w:lang w:val="en-GB"/>
        </w:rPr>
      </w:pPr>
    </w:p>
    <w:p w14:paraId="6D6402B5" w14:textId="77777777" w:rsidR="00812CE3" w:rsidRDefault="00890EEC">
      <w:pPr>
        <w:pStyle w:val="PlainText"/>
        <w:rPr>
          <w:del w:id="1293" w:author="javier siscart" w:date="2022-01-27T14:17:00Z"/>
          <w:lang w:val="en-GB"/>
        </w:rPr>
      </w:pPr>
      <w:del w:id="1294" w:author="javier siscart" w:date="2022-01-27T14:17:00Z">
        <w:r>
          <w:rPr>
            <w:lang w:val="en-GB"/>
          </w:rPr>
          <w:delText>The purpose of the diagrams in this section is to illustrate communication patterns, more complex than plain request/response API calls, that involve several interactions and/or asynchronous behaviour. Even though a sequence diagram representation is used, the diagrams are by no means to be interpreted as UML Sequence Diagrams. Specifically, in the spirit of focusing on functional behaviour and readability, error handling is deliberately not covered in the diagram.</w:delText>
        </w:r>
      </w:del>
    </w:p>
    <w:p w14:paraId="30C8DA68" w14:textId="77777777" w:rsidR="00812CE3" w:rsidRDefault="00812CE3">
      <w:pPr>
        <w:pStyle w:val="PlainText"/>
        <w:ind w:left="0" w:right="1127"/>
        <w:rPr>
          <w:del w:id="1295" w:author="javier siscart" w:date="2022-01-27T14:17:00Z"/>
          <w:lang w:val="en-GB"/>
        </w:rPr>
      </w:pPr>
    </w:p>
    <w:p w14:paraId="246F9CFA" w14:textId="77777777" w:rsidR="00812CE3" w:rsidRDefault="00890EEC">
      <w:pPr>
        <w:pStyle w:val="Heading2"/>
        <w:ind w:right="1127"/>
        <w:rPr>
          <w:del w:id="1296" w:author="javier siscart" w:date="2022-01-27T14:17:00Z"/>
          <w:lang w:val="en-GB"/>
        </w:rPr>
      </w:pPr>
      <w:bookmarkStart w:id="1297" w:name="__RefHeading___Toc26821_3143240777111111"/>
      <w:bookmarkStart w:id="1298" w:name="_Toc86234768111111111111111111"/>
      <w:bookmarkEnd w:id="1297"/>
      <w:del w:id="1299" w:author="javier siscart" w:date="2022-01-27T14:17:00Z">
        <w:r>
          <w:rPr>
            <w:lang w:val="en-GB"/>
          </w:rPr>
          <w:delText>Subscriptions</w:delText>
        </w:r>
        <w:bookmarkEnd w:id="1298"/>
      </w:del>
    </w:p>
    <w:p w14:paraId="68E5EA73" w14:textId="77777777" w:rsidR="00812CE3" w:rsidRDefault="00812CE3">
      <w:pPr>
        <w:pStyle w:val="PlainText"/>
        <w:ind w:right="1127"/>
        <w:rPr>
          <w:del w:id="1300" w:author="javier siscart" w:date="2022-01-27T14:17:00Z"/>
          <w:lang w:val="en-GB"/>
        </w:rPr>
      </w:pPr>
    </w:p>
    <w:p w14:paraId="5760307E" w14:textId="77777777" w:rsidR="00812CE3" w:rsidRDefault="00890EEC">
      <w:pPr>
        <w:pStyle w:val="PlainText"/>
        <w:ind w:right="1127"/>
        <w:rPr>
          <w:del w:id="1301" w:author="javier siscart" w:date="2022-01-27T14:17:00Z"/>
          <w:lang w:val="en-GB"/>
        </w:rPr>
      </w:pPr>
      <w:del w:id="1302" w:author="javier siscart" w:date="2022-01-27T14:17:00Z">
        <w:r>
          <w:rPr>
            <w:lang w:val="en-GB"/>
          </w:rPr>
          <w:delText xml:space="preserve">The service template mandates a "notification event" pattern. In this pattern, only the information that an event (creation, update, deletion) has occurred will be sent (see </w:delText>
        </w:r>
        <w:r>
          <w:rPr>
            <w:lang w:val="en-GB"/>
          </w:rPr>
          <w:fldChar w:fldCharType="begin"/>
        </w:r>
        <w:r>
          <w:rPr>
            <w:lang w:val="en-GB"/>
          </w:rPr>
          <w:delInstrText>REF _Ref75173844 \h</w:delInstrText>
        </w:r>
        <w:r>
          <w:rPr>
            <w:lang w:val="en-GB"/>
          </w:rPr>
        </w:r>
        <w:r>
          <w:rPr>
            <w:lang w:val="en-GB"/>
          </w:rPr>
          <w:fldChar w:fldCharType="separate"/>
        </w:r>
        <w:r>
          <w:rPr>
            <w:lang w:val="en-GB"/>
          </w:rPr>
          <w:delText>Error: no se encontró el origen de la referencia</w:delText>
        </w:r>
        <w:r>
          <w:rPr>
            <w:lang w:val="en-GB"/>
          </w:rPr>
          <w:fldChar w:fldCharType="end"/>
        </w:r>
        <w:r>
          <w:rPr>
            <w:lang w:val="en-GB"/>
          </w:rPr>
          <w:delText>), and in case of updates, the kind of information that changed. It is up to the subscriber to decide whether the event is relevant and whether to perform a data query upon reception of the notification or not.</w:delText>
        </w:r>
      </w:del>
    </w:p>
    <w:p w14:paraId="20312F23" w14:textId="77777777" w:rsidR="00812CE3" w:rsidRDefault="00812CE3">
      <w:pPr>
        <w:pStyle w:val="PlainText"/>
        <w:ind w:left="0" w:right="1127"/>
        <w:rPr>
          <w:del w:id="1303" w:author="javier siscart" w:date="2022-01-27T14:17:00Z"/>
          <w:lang w:val="en-GB"/>
        </w:rPr>
      </w:pPr>
    </w:p>
    <w:p w14:paraId="19EA11A2" w14:textId="77777777" w:rsidR="00812CE3" w:rsidRDefault="00812CE3">
      <w:pPr>
        <w:pStyle w:val="PlainText"/>
        <w:ind w:right="1127"/>
        <w:rPr>
          <w:del w:id="1304" w:author="javier siscart" w:date="2022-01-27T14:17:00Z"/>
          <w:lang w:val="en-GB"/>
        </w:rPr>
      </w:pPr>
    </w:p>
    <w:p w14:paraId="43B32501" w14:textId="77777777" w:rsidR="00812CE3" w:rsidRDefault="00812CE3">
      <w:pPr>
        <w:ind w:right="1127"/>
        <w:rPr>
          <w:del w:id="1305" w:author="javier siscart" w:date="2022-01-27T14:17:00Z"/>
          <w:rFonts w:ascii="Times New Roman" w:eastAsia="Times New Roman" w:hAnsi="Times New Roman" w:cs="Times New Roman"/>
          <w:sz w:val="24"/>
          <w:lang w:val="en-GB" w:eastAsia="en-GB"/>
        </w:rPr>
      </w:pPr>
    </w:p>
    <w:p w14:paraId="4A9F7732" w14:textId="77777777" w:rsidR="00812CE3" w:rsidRDefault="00890EEC">
      <w:pPr>
        <w:pStyle w:val="PlainText"/>
        <w:ind w:right="1127"/>
        <w:rPr>
          <w:del w:id="1306" w:author="javier siscart" w:date="2022-01-27T14:17:00Z"/>
          <w:lang w:val="en-GB"/>
        </w:rPr>
      </w:pPr>
      <w:del w:id="1307" w:author="javier siscart" w:date="2022-01-27T14:17:00Z">
        <w:r>
          <w:rPr>
            <w:lang w:val="en-GB"/>
          </w:rPr>
          <w:delText>A notification is considered successful if the client returns a http result code 2XX.</w:delText>
        </w:r>
      </w:del>
    </w:p>
    <w:p w14:paraId="62AC9F37" w14:textId="77777777" w:rsidR="00812CE3" w:rsidRDefault="00812CE3">
      <w:pPr>
        <w:pStyle w:val="PlainText"/>
        <w:ind w:right="1127"/>
        <w:rPr>
          <w:del w:id="1308" w:author="javier siscart" w:date="2022-01-27T14:17:00Z"/>
          <w:lang w:val="en-GB"/>
        </w:rPr>
      </w:pPr>
    </w:p>
    <w:p w14:paraId="1364E9F5" w14:textId="77777777" w:rsidR="00812CE3" w:rsidRDefault="00890EEC">
      <w:pPr>
        <w:pStyle w:val="PlainText"/>
        <w:ind w:right="1127"/>
        <w:rPr>
          <w:del w:id="1309" w:author="javier siscart" w:date="2022-01-27T14:17:00Z"/>
          <w:lang w:val="en-GB"/>
        </w:rPr>
      </w:pPr>
      <w:del w:id="1310" w:author="javier siscart" w:date="2022-01-27T14:17:00Z">
        <w:r>
          <w:rPr>
            <w:lang w:val="en-GB"/>
          </w:rPr>
          <w:delText>Errors may occur during notification delivery. Depending on the type of error, services must react in different ways:</w:delText>
        </w:r>
      </w:del>
    </w:p>
    <w:p w14:paraId="217021D7" w14:textId="77777777" w:rsidR="00812CE3" w:rsidRDefault="00812CE3">
      <w:pPr>
        <w:pStyle w:val="PlainText"/>
        <w:ind w:right="1127"/>
        <w:rPr>
          <w:del w:id="1311" w:author="javier siscart" w:date="2022-01-27T14:17:00Z"/>
          <w:lang w:val="en-GB"/>
        </w:rPr>
      </w:pPr>
    </w:p>
    <w:p w14:paraId="65CEF3AB" w14:textId="77777777" w:rsidR="00812CE3" w:rsidRDefault="00890EEC">
      <w:pPr>
        <w:pStyle w:val="PlainText"/>
        <w:ind w:right="1127"/>
        <w:rPr>
          <w:del w:id="1312" w:author="javier siscart" w:date="2022-01-27T14:17:00Z"/>
          <w:lang w:val="en-GB"/>
        </w:rPr>
      </w:pPr>
      <w:del w:id="1313" w:author="javier siscart" w:date="2022-01-27T14:17:00Z">
        <w:r>
          <w:rPr>
            <w:lang w:val="en-GB"/>
          </w:rPr>
          <w:delText xml:space="preserve">i) Network error - the connection to the client's host (from notification URL) cannot be established. The service MUST retry a certain number of times. The number of retries and possible backoff strategy is left at the discretion of the service implementer. If the </w:delText>
        </w:r>
      </w:del>
    </w:p>
    <w:p w14:paraId="4F66DAA9" w14:textId="77777777" w:rsidR="00812CE3" w:rsidRDefault="00812CE3">
      <w:pPr>
        <w:pStyle w:val="PlainText"/>
        <w:ind w:right="1127"/>
        <w:rPr>
          <w:del w:id="1314" w:author="javier siscart" w:date="2022-01-27T14:17:00Z"/>
          <w:lang w:val="en-GB"/>
        </w:rPr>
      </w:pPr>
    </w:p>
    <w:p w14:paraId="37DF62AE" w14:textId="77777777" w:rsidR="00812CE3" w:rsidRDefault="00890EEC">
      <w:pPr>
        <w:pStyle w:val="PlainText"/>
        <w:ind w:right="1127"/>
        <w:rPr>
          <w:del w:id="1315" w:author="javier siscart" w:date="2022-01-27T14:17:00Z"/>
          <w:lang w:val="en-GB"/>
        </w:rPr>
      </w:pPr>
      <w:del w:id="1316" w:author="javier siscart" w:date="2022-01-27T14:17:00Z">
        <w:r>
          <w:rPr>
            <w:lang w:val="en-GB"/>
          </w:rPr>
          <w:delText>ii) Server errors (5XX result code) – these errors are potentially transient. The same strategy as for Network errors SHOULD be applied.</w:delText>
        </w:r>
      </w:del>
    </w:p>
    <w:p w14:paraId="0FD98C86" w14:textId="77777777" w:rsidR="00812CE3" w:rsidRDefault="00812CE3">
      <w:pPr>
        <w:pStyle w:val="PlainText"/>
        <w:ind w:right="1127"/>
        <w:rPr>
          <w:del w:id="1317" w:author="javier siscart" w:date="2022-01-27T14:17:00Z"/>
          <w:lang w:val="en-GB"/>
        </w:rPr>
      </w:pPr>
    </w:p>
    <w:p w14:paraId="27F0A5F5" w14:textId="77777777" w:rsidR="00812CE3" w:rsidRDefault="00890EEC">
      <w:pPr>
        <w:pStyle w:val="PlainText"/>
        <w:ind w:right="1127"/>
        <w:rPr>
          <w:del w:id="1318" w:author="javier siscart" w:date="2022-01-27T14:17:00Z"/>
          <w:lang w:val="en-GB"/>
        </w:rPr>
      </w:pPr>
      <w:del w:id="1319" w:author="javier siscart" w:date="2022-01-27T14:17:00Z">
        <w:r>
          <w:rPr>
            <w:lang w:val="en-GB"/>
          </w:rPr>
          <w:delText>iii) Client errors (4XX result code) – typically when the notification URL is invalid or the authentication is invalid/expired. 4XX errors should never be sent for transient client-side conditions and therefore services SHOULD NOT attempt retries.</w:delText>
        </w:r>
      </w:del>
    </w:p>
    <w:p w14:paraId="561B6119" w14:textId="77777777" w:rsidR="00812CE3" w:rsidRDefault="00812CE3">
      <w:pPr>
        <w:pStyle w:val="PlainText"/>
        <w:ind w:right="1127"/>
        <w:rPr>
          <w:del w:id="1320" w:author="javier siscart" w:date="2022-01-27T14:17:00Z"/>
          <w:lang w:val="en-GB"/>
        </w:rPr>
      </w:pPr>
    </w:p>
    <w:p w14:paraId="7368E5A7" w14:textId="77777777" w:rsidR="00812CE3" w:rsidRDefault="00890EEC">
      <w:pPr>
        <w:pStyle w:val="PlainText"/>
        <w:ind w:right="1127"/>
        <w:rPr>
          <w:del w:id="1321" w:author="javier siscart" w:date="2022-01-27T14:17:00Z"/>
          <w:lang w:val="en-GB"/>
        </w:rPr>
      </w:pPr>
      <w:del w:id="1322" w:author="javier siscart" w:date="2022-01-27T14:17:00Z">
        <w:r>
          <w:rPr>
            <w:lang w:val="en-GB"/>
          </w:rPr>
          <w:delText>Upon an excessive number of errors, services MAY automatically cancel a subscription. In that case, they SHOULD perform a "soft" cancellation where, instead of deleting the subscription record, a subscription can be reactivated upon reception of a refresh_subscription call.</w:delText>
        </w:r>
      </w:del>
    </w:p>
    <w:p w14:paraId="1A3F3540" w14:textId="77777777" w:rsidR="00812CE3" w:rsidRDefault="00812CE3">
      <w:pPr>
        <w:pStyle w:val="PlainText"/>
        <w:ind w:right="1127"/>
        <w:rPr>
          <w:del w:id="1323" w:author="javier siscart" w:date="2022-01-27T14:17:00Z"/>
          <w:lang w:val="en-GB"/>
        </w:rPr>
      </w:pPr>
    </w:p>
    <w:p w14:paraId="05EA9C37" w14:textId="77777777" w:rsidR="00812CE3" w:rsidRDefault="00890EEC">
      <w:pPr>
        <w:pStyle w:val="Heading2"/>
        <w:rPr>
          <w:del w:id="1324" w:author="javier siscart" w:date="2022-01-27T14:17:00Z"/>
          <w:lang w:val="en-GB"/>
        </w:rPr>
      </w:pPr>
      <w:bookmarkStart w:id="1325" w:name="__RefHeading___Toc26823_3143240777111111"/>
      <w:bookmarkStart w:id="1326" w:name="_Toc86234769111111111111111111"/>
      <w:bookmarkStart w:id="1327" w:name="_Ref75173844111111111111111111"/>
      <w:bookmarkEnd w:id="1325"/>
      <w:del w:id="1328" w:author="javier siscart" w:date="2022-01-27T14:17:00Z">
        <w:r>
          <w:rPr>
            <w:lang w:val="en-GB"/>
          </w:rPr>
          <w:delText>Subscription Notification</w:delText>
        </w:r>
        <w:bookmarkEnd w:id="1326"/>
        <w:bookmarkEnd w:id="1327"/>
      </w:del>
    </w:p>
    <w:p w14:paraId="147793CB" w14:textId="77777777" w:rsidR="00812CE3" w:rsidRDefault="00812CE3">
      <w:pPr>
        <w:pStyle w:val="PlainText"/>
        <w:ind w:left="0"/>
        <w:rPr>
          <w:del w:id="1329" w:author="javier siscart" w:date="2022-01-27T14:17:00Z"/>
          <w:lang w:val="en-GB"/>
        </w:rPr>
      </w:pPr>
    </w:p>
    <w:p w14:paraId="4A6D93DC" w14:textId="77777777" w:rsidR="00812CE3" w:rsidRDefault="00890EEC">
      <w:pPr>
        <w:pStyle w:val="PlainText"/>
        <w:rPr>
          <w:del w:id="1330" w:author="javier siscart" w:date="2022-01-27T14:17:00Z"/>
          <w:lang w:val="en-GB"/>
        </w:rPr>
      </w:pPr>
      <w:del w:id="1331" w:author="javier siscart" w:date="2022-01-27T14:17:00Z">
        <w:r>
          <w:rPr>
            <w:lang w:val="en-GB"/>
          </w:rPr>
          <w:delText>The notification URL supplied by the subscriber MUST be invoked with an HTTP POST command.</w:delText>
        </w:r>
      </w:del>
    </w:p>
    <w:p w14:paraId="68CE32D7" w14:textId="77777777" w:rsidR="00812CE3" w:rsidRDefault="00812CE3">
      <w:pPr>
        <w:pStyle w:val="PlainText"/>
        <w:rPr>
          <w:del w:id="1332" w:author="javier siscart" w:date="2022-01-27T14:17:00Z"/>
          <w:lang w:val="en-GB"/>
        </w:rPr>
      </w:pPr>
    </w:p>
    <w:p w14:paraId="49814CBA" w14:textId="77777777" w:rsidR="00812CE3" w:rsidRDefault="00890EEC">
      <w:pPr>
        <w:pStyle w:val="PlainText"/>
        <w:rPr>
          <w:del w:id="1333" w:author="javier siscart" w:date="2022-01-27T14:17:00Z"/>
          <w:lang w:val="en-GB"/>
        </w:rPr>
      </w:pPr>
      <w:del w:id="1334" w:author="javier siscart" w:date="2022-01-27T14:17:00Z">
        <w:r>
          <w:rPr>
            <w:lang w:val="en-GB"/>
          </w:rPr>
          <w:delText>When a notification authorisation parameter was supplied by the subscriber, the service MUST include a bearer token authentication in the form of an HTTP header:</w:delText>
        </w:r>
      </w:del>
    </w:p>
    <w:p w14:paraId="0069679F" w14:textId="77777777" w:rsidR="00812CE3" w:rsidRDefault="00812CE3">
      <w:pPr>
        <w:pStyle w:val="PlainText"/>
        <w:rPr>
          <w:del w:id="1335" w:author="javier siscart" w:date="2022-01-27T14:17:00Z"/>
          <w:lang w:val="en-GB"/>
        </w:rPr>
      </w:pPr>
    </w:p>
    <w:p w14:paraId="66B8EF63" w14:textId="77777777" w:rsidR="00812CE3" w:rsidRDefault="00890EEC">
      <w:pPr>
        <w:pStyle w:val="PlainText"/>
        <w:rPr>
          <w:del w:id="1336" w:author="javier siscart" w:date="2022-01-27T14:17:00Z"/>
          <w:lang w:val="en-GB"/>
        </w:rPr>
      </w:pPr>
      <w:del w:id="1337" w:author="javier siscart" w:date="2022-01-27T14:17:00Z">
        <w:r>
          <w:rPr>
            <w:lang w:val="en-GB"/>
          </w:rPr>
          <w:delText xml:space="preserve">   Authorization: bearer &lt;notification authorization&gt;</w:delText>
        </w:r>
      </w:del>
    </w:p>
    <w:p w14:paraId="5FC4A4BF" w14:textId="77777777" w:rsidR="00812CE3" w:rsidRDefault="00812CE3">
      <w:pPr>
        <w:pStyle w:val="PlainText"/>
        <w:rPr>
          <w:del w:id="1338" w:author="javier siscart" w:date="2022-01-27T14:17:00Z"/>
          <w:lang w:val="en-GB"/>
        </w:rPr>
      </w:pPr>
    </w:p>
    <w:p w14:paraId="15F11E50" w14:textId="77777777" w:rsidR="00812CE3" w:rsidRDefault="00890EEC">
      <w:pPr>
        <w:pStyle w:val="PlainText"/>
        <w:rPr>
          <w:del w:id="1339" w:author="javier siscart" w:date="2022-01-27T14:17:00Z"/>
          <w:lang w:val="en-GB"/>
        </w:rPr>
      </w:pPr>
      <w:del w:id="1340" w:author="javier siscart" w:date="2022-01-27T14:17:00Z">
        <w:r>
          <w:rPr>
            <w:lang w:val="en-GB"/>
          </w:rPr>
          <w:delText>A notification payload describing the type of event MUST be included:</w:delText>
        </w:r>
      </w:del>
    </w:p>
    <w:p w14:paraId="5E249E41" w14:textId="77777777" w:rsidR="00812CE3" w:rsidRDefault="00812CE3">
      <w:pPr>
        <w:pStyle w:val="PlainText"/>
        <w:rPr>
          <w:del w:id="1341" w:author="javier siscart" w:date="2022-01-27T14:17:00Z"/>
          <w:lang w:val="en-GB"/>
        </w:rPr>
      </w:pPr>
    </w:p>
    <w:p w14:paraId="3DD8107C" w14:textId="77777777" w:rsidR="00812CE3" w:rsidRDefault="00890EEC">
      <w:pPr>
        <w:pStyle w:val="PlainText"/>
        <w:rPr>
          <w:del w:id="1342" w:author="javier siscart" w:date="2022-01-27T14:17:00Z"/>
          <w:lang w:val="en-GB"/>
        </w:rPr>
      </w:pPr>
      <w:del w:id="1343" w:author="javier siscart" w:date="2022-01-27T14:17:00Z">
        <w:r>
          <w:rPr>
            <w:lang w:val="en-GB"/>
          </w:rPr>
          <w:delText xml:space="preserve">  {</w:delText>
        </w:r>
      </w:del>
    </w:p>
    <w:p w14:paraId="24FD3BF7" w14:textId="77777777" w:rsidR="00812CE3" w:rsidRDefault="00890EEC">
      <w:pPr>
        <w:pStyle w:val="PlainText"/>
        <w:rPr>
          <w:del w:id="1344" w:author="javier siscart" w:date="2022-01-27T14:17:00Z"/>
          <w:lang w:val="en-GB"/>
        </w:rPr>
      </w:pPr>
      <w:del w:id="1345" w:author="javier siscart" w:date="2022-01-27T14:17:00Z">
        <w:r>
          <w:rPr>
            <w:lang w:val="en-GB"/>
          </w:rPr>
          <w:delText xml:space="preserve">    "subscription_id": "&lt;my subscription id&gt;",</w:delText>
        </w:r>
      </w:del>
    </w:p>
    <w:p w14:paraId="21F2412F" w14:textId="77777777" w:rsidR="00812CE3" w:rsidRDefault="00890EEC">
      <w:pPr>
        <w:pStyle w:val="PlainText"/>
        <w:rPr>
          <w:del w:id="1346" w:author="javier siscart" w:date="2022-01-27T14:17:00Z"/>
        </w:rPr>
      </w:pPr>
      <w:del w:id="1347" w:author="javier siscart" w:date="2022-01-27T14:17:00Z">
        <w:r>
          <w:rPr>
            <w:lang w:val="en-GB"/>
          </w:rPr>
          <w:delText xml:space="preserve">    "date": "&lt;</w:delText>
        </w:r>
        <w:r>
          <w:delText>ISO 8601 UTC date/time</w:delText>
        </w:r>
        <w:r>
          <w:rPr>
            <w:lang w:val="en-GB"/>
          </w:rPr>
          <w:delText>&gt;",</w:delText>
        </w:r>
      </w:del>
    </w:p>
    <w:p w14:paraId="65BB625E" w14:textId="77777777" w:rsidR="00812CE3" w:rsidRDefault="00890EEC">
      <w:pPr>
        <w:pStyle w:val="PlainText"/>
        <w:rPr>
          <w:del w:id="1348" w:author="javier siscart" w:date="2022-01-27T14:17:00Z"/>
          <w:lang w:val="en-GB"/>
        </w:rPr>
      </w:pPr>
      <w:del w:id="1349" w:author="javier siscart" w:date="2022-01-27T14:17:00Z">
        <w:r>
          <w:rPr>
            <w:lang w:val="en-GB"/>
          </w:rPr>
          <w:delText xml:space="preserve">    "field_urn": "&lt;target field URN&gt;",</w:delText>
        </w:r>
      </w:del>
    </w:p>
    <w:p w14:paraId="60B99620" w14:textId="77777777" w:rsidR="00812CE3" w:rsidRDefault="00890EEC">
      <w:pPr>
        <w:pStyle w:val="PlainText"/>
        <w:rPr>
          <w:del w:id="1350" w:author="javier siscart" w:date="2022-01-27T14:17:00Z"/>
          <w:lang w:val="en-GB"/>
        </w:rPr>
      </w:pPr>
      <w:del w:id="1351" w:author="javier siscart" w:date="2022-01-27T14:17:00Z">
        <w:r>
          <w:rPr>
            <w:lang w:val="en-GB"/>
          </w:rPr>
          <w:delText xml:space="preserve">    "event ": "&lt;CREATED|UPDATED|DELETED&gt;",</w:delText>
        </w:r>
      </w:del>
    </w:p>
    <w:p w14:paraId="4AC12BA2" w14:textId="77777777" w:rsidR="00812CE3" w:rsidRDefault="00890EEC">
      <w:pPr>
        <w:pStyle w:val="PlainText"/>
        <w:rPr>
          <w:del w:id="1352" w:author="javier siscart" w:date="2022-01-27T14:17:00Z"/>
          <w:lang w:val="en-GB"/>
        </w:rPr>
      </w:pPr>
      <w:del w:id="1353" w:author="javier siscart" w:date="2022-01-27T14:17:00Z">
        <w:r>
          <w:rPr>
            <w:lang w:val="en-GB"/>
          </w:rPr>
          <w:delText xml:space="preserve">    "changes": ["attributes"]</w:delText>
        </w:r>
      </w:del>
    </w:p>
    <w:p w14:paraId="6FB3AFCE" w14:textId="77777777" w:rsidR="00812CE3" w:rsidRDefault="00890EEC">
      <w:pPr>
        <w:pStyle w:val="PlainText"/>
        <w:rPr>
          <w:del w:id="1354" w:author="javier siscart" w:date="2022-01-27T14:17:00Z"/>
          <w:lang w:val="en-GB"/>
        </w:rPr>
      </w:pPr>
      <w:del w:id="1355" w:author="javier siscart" w:date="2022-01-27T14:17:00Z">
        <w:r>
          <w:rPr>
            <w:lang w:val="en-GB"/>
          </w:rPr>
          <w:delText xml:space="preserve">  }</w:delText>
        </w:r>
      </w:del>
    </w:p>
    <w:p w14:paraId="5B6C5663" w14:textId="77777777" w:rsidR="00812CE3" w:rsidRDefault="00812CE3">
      <w:pPr>
        <w:pStyle w:val="PlainText"/>
        <w:rPr>
          <w:del w:id="1356" w:author="javier siscart" w:date="2022-01-27T14:17:00Z"/>
          <w:lang w:val="en-GB"/>
        </w:rPr>
      </w:pPr>
    </w:p>
    <w:p w14:paraId="663B0B2C" w14:textId="77777777" w:rsidR="00812CE3" w:rsidRDefault="00890EEC">
      <w:pPr>
        <w:pStyle w:val="PlainText"/>
        <w:rPr>
          <w:del w:id="1357" w:author="javier siscart" w:date="2022-01-27T14:17:00Z"/>
          <w:lang w:val="en-GB"/>
        </w:rPr>
      </w:pPr>
      <w:del w:id="1358" w:author="javier siscart" w:date="2022-01-27T14:17:00Z">
        <w:r>
          <w:rPr>
            <w:lang w:val="en-GB"/>
          </w:rPr>
          <w:delText>In case of an UPDATE event, services SHOULD include the name of the attributes that were changed in the form of attribute JSONPaths. This allows subscribers to filter relevant notifications based on the field data that is relevant to their purpose. In the absence of changed attributes information, the subscriber must assume that all attributes have changed.</w:delText>
        </w:r>
      </w:del>
    </w:p>
    <w:p w14:paraId="022896D1" w14:textId="77777777" w:rsidR="00812CE3" w:rsidRDefault="00812CE3">
      <w:pPr>
        <w:pStyle w:val="PlainText"/>
        <w:rPr>
          <w:del w:id="1359" w:author="javier siscart" w:date="2022-01-27T14:17:00Z"/>
          <w:lang w:val="en-GB"/>
        </w:rPr>
      </w:pPr>
    </w:p>
    <w:p w14:paraId="6A2E7EC1" w14:textId="77777777" w:rsidR="00812CE3" w:rsidRDefault="00890EEC">
      <w:pPr>
        <w:pStyle w:val="PlainText"/>
        <w:rPr>
          <w:del w:id="1360" w:author="javier siscart" w:date="2022-01-27T14:17:00Z"/>
          <w:lang w:val="en-GB"/>
        </w:rPr>
      </w:pPr>
      <w:del w:id="1361" w:author="javier siscart" w:date="2022-01-27T14:17:00Z">
        <w:r>
          <w:rPr>
            <w:lang w:val="en-GB"/>
          </w:rPr>
          <w:delText>Notifications are generated for the following "attributes":</w:delText>
        </w:r>
      </w:del>
    </w:p>
    <w:p w14:paraId="14C1A01D" w14:textId="77777777" w:rsidR="00812CE3" w:rsidRDefault="00890EEC">
      <w:pPr>
        <w:pStyle w:val="PlainText"/>
        <w:numPr>
          <w:ilvl w:val="0"/>
          <w:numId w:val="3"/>
        </w:numPr>
        <w:rPr>
          <w:del w:id="1362" w:author="javier siscart" w:date="2022-01-27T14:17:00Z"/>
          <w:lang w:val="en-GB"/>
        </w:rPr>
      </w:pPr>
      <w:del w:id="1363" w:author="javier siscart" w:date="2022-01-27T14:17:00Z">
        <w:r>
          <w:rPr>
            <w:lang w:val="en-GB"/>
          </w:rPr>
          <w:delText>base</w:delText>
        </w:r>
      </w:del>
    </w:p>
    <w:p w14:paraId="63283586" w14:textId="77777777" w:rsidR="00812CE3" w:rsidRDefault="00890EEC">
      <w:pPr>
        <w:pStyle w:val="PlainText"/>
        <w:numPr>
          <w:ilvl w:val="0"/>
          <w:numId w:val="3"/>
        </w:numPr>
        <w:rPr>
          <w:del w:id="1364" w:author="javier siscart" w:date="2022-01-27T14:17:00Z"/>
          <w:lang w:val="en-GB"/>
        </w:rPr>
      </w:pPr>
      <w:del w:id="1365" w:author="javier siscart" w:date="2022-01-27T14:17:00Z">
        <w:r>
          <w:rPr>
            <w:lang w:val="en-GB"/>
          </w:rPr>
          <w:delText>crop (for any change in crop details or crop_history)</w:delText>
        </w:r>
      </w:del>
    </w:p>
    <w:p w14:paraId="189A5057" w14:textId="77777777" w:rsidR="00812CE3" w:rsidRDefault="00890EEC">
      <w:pPr>
        <w:pStyle w:val="PlainText"/>
        <w:numPr>
          <w:ilvl w:val="0"/>
          <w:numId w:val="3"/>
        </w:numPr>
        <w:rPr>
          <w:del w:id="1366" w:author="javier siscart" w:date="2022-01-27T14:17:00Z"/>
          <w:lang w:val="en-GB"/>
        </w:rPr>
      </w:pPr>
      <w:del w:id="1367" w:author="javier siscart" w:date="2022-01-27T14:17:00Z">
        <w:r>
          <w:rPr>
            <w:lang w:val="en-GB"/>
          </w:rPr>
          <w:delText>driving_path (for any change in driving path)</w:delText>
        </w:r>
      </w:del>
    </w:p>
    <w:p w14:paraId="7308DA57" w14:textId="77777777" w:rsidR="00812CE3" w:rsidRDefault="00890EEC">
      <w:pPr>
        <w:pStyle w:val="PlainText"/>
        <w:numPr>
          <w:ilvl w:val="0"/>
          <w:numId w:val="3"/>
        </w:numPr>
        <w:rPr>
          <w:del w:id="1368" w:author="javier siscart" w:date="2022-01-27T14:17:00Z"/>
          <w:lang w:val="en-GB"/>
        </w:rPr>
      </w:pPr>
      <w:del w:id="1369" w:author="javier siscart" w:date="2022-01-27T14:17:00Z">
        <w:r>
          <w:rPr>
            <w:lang w:val="en-GB"/>
          </w:rPr>
          <w:delText>applications (after application results are added)</w:delText>
        </w:r>
      </w:del>
    </w:p>
    <w:p w14:paraId="35AD3969" w14:textId="77777777" w:rsidR="00812CE3" w:rsidRDefault="00812CE3">
      <w:pPr>
        <w:pStyle w:val="PlainText"/>
        <w:rPr>
          <w:del w:id="1370" w:author="javier siscart" w:date="2022-01-27T14:17:00Z"/>
          <w:lang w:val="en-GB"/>
        </w:rPr>
      </w:pPr>
    </w:p>
    <w:p w14:paraId="51804A15" w14:textId="77777777" w:rsidR="00812CE3" w:rsidRDefault="00890EEC">
      <w:pPr>
        <w:pStyle w:val="PlainText"/>
        <w:ind w:right="1127"/>
        <w:rPr>
          <w:lang w:val="en-GB"/>
        </w:rPr>
      </w:pPr>
      <w:del w:id="1371" w:author="javier siscart" w:date="2022-01-27T14:17:00Z">
        <w:r>
          <w:rPr>
            <w:lang w:val="en-GB"/>
          </w:rPr>
          <w:delText xml:space="preserve">Implementations of </w:delText>
        </w:r>
        <w:r>
          <w:rPr>
            <w:lang w:val="en-GB"/>
          </w:rPr>
          <w:fldChar w:fldCharType="begin"/>
        </w:r>
        <w:r>
          <w:rPr>
            <w:lang w:val="en-GB"/>
          </w:rPr>
          <w:delInstrText>DOCPROPERTY "template_name"</w:delInstrText>
        </w:r>
        <w:r>
          <w:rPr>
            <w:lang w:val="en-GB"/>
          </w:rPr>
          <w:fldChar w:fldCharType="separate"/>
        </w:r>
        <w:r>
          <w:rPr>
            <w:lang w:val="en-GB"/>
          </w:rPr>
          <w:delText>sensor_data</w:delText>
        </w:r>
        <w:r>
          <w:rPr>
            <w:lang w:val="en-GB"/>
          </w:rPr>
          <w:fldChar w:fldCharType="end"/>
        </w:r>
        <w:r>
          <w:rPr>
            <w:lang w:val="en-GB"/>
          </w:rPr>
          <w:delText xml:space="preserve"> are responsible for providing end-user configuration and management tools in their proprietary user interface, such as import from a shapefile, boundary editing in the browser, … Changes generated by these tools must generate an appropriate notification where relevant.</w:delText>
        </w:r>
      </w:del>
      <w:r>
        <w:br w:type="page"/>
      </w:r>
    </w:p>
    <w:p w14:paraId="41A6F8C5" w14:textId="77777777" w:rsidR="00812CE3" w:rsidRDefault="00890EEC">
      <w:pPr>
        <w:pStyle w:val="Heading1"/>
        <w:numPr>
          <w:ilvl w:val="0"/>
          <w:numId w:val="0"/>
        </w:numPr>
        <w:rPr>
          <w:lang w:val="en-GB"/>
        </w:rPr>
      </w:pPr>
      <w:bookmarkStart w:id="1372" w:name="_Toc86234770"/>
      <w:bookmarkStart w:id="1373" w:name="_Toc83902215"/>
      <w:bookmarkStart w:id="1374" w:name="_Toc94869550"/>
      <w:r>
        <w:rPr>
          <w:lang w:val="en-GB"/>
        </w:rPr>
        <w:lastRenderedPageBreak/>
        <w:t xml:space="preserve">ANNEX 1 – </w:t>
      </w:r>
      <w:del w:id="1375" w:author="javier siscart" w:date="2022-02-02T19:43:00Z">
        <w:r>
          <w:rPr>
            <w:lang w:val="en-GB"/>
          </w:rPr>
          <w:delText>Crop</w:delText>
        </w:r>
      </w:del>
      <w:ins w:id="1376" w:author="javier siscart" w:date="2022-02-02T19:43:00Z">
        <w:r>
          <w:rPr>
            <w:lang w:val="en-GB"/>
          </w:rPr>
          <w:t>Sensor Ser</w:t>
        </w:r>
      </w:ins>
      <w:ins w:id="1377" w:author="javier siscart" w:date="2022-02-02T19:44:00Z">
        <w:r>
          <w:rPr>
            <w:lang w:val="en-GB"/>
          </w:rPr>
          <w:t>vice Parameters</w:t>
        </w:r>
      </w:ins>
      <w:bookmarkEnd w:id="1372"/>
      <w:bookmarkEnd w:id="1373"/>
      <w:bookmarkEnd w:id="1374"/>
      <w:del w:id="1378" w:author="javier siscart" w:date="2022-02-02T19:44:00Z">
        <w:r>
          <w:rPr>
            <w:lang w:val="en-GB"/>
          </w:rPr>
          <w:delText xml:space="preserve"> Reference Data</w:delText>
        </w:r>
      </w:del>
    </w:p>
    <w:p w14:paraId="3DA2820C" w14:textId="77777777" w:rsidR="00812CE3" w:rsidRDefault="00812CE3">
      <w:pPr>
        <w:pStyle w:val="PlainText"/>
        <w:rPr>
          <w:b/>
          <w:szCs w:val="26"/>
          <w:lang w:val="en-GB"/>
        </w:rPr>
      </w:pPr>
    </w:p>
    <w:p w14:paraId="1E63D017" w14:textId="27BFA91F" w:rsidR="00812CE3" w:rsidRDefault="00890EEC" w:rsidP="00556E94">
      <w:pPr>
        <w:pStyle w:val="PlainText"/>
        <w:rPr>
          <w:color w:val="000000" w:themeColor="text1"/>
          <w:lang w:val="en-GB"/>
        </w:rPr>
      </w:pPr>
      <w:del w:id="1379" w:author="javier siscart" w:date="2022-02-02T19:44:00Z">
        <w:r>
          <w:rPr>
            <w:color w:val="000000" w:themeColor="text1"/>
            <w:lang w:val="en-GB"/>
          </w:rPr>
          <w:delText xml:space="preserve">Crop IDs in ATLAS are taken from the FAO's LIST OF CROPS, BOTANICAL NAME AND CODE NUMBER (see </w:delText>
        </w:r>
      </w:del>
      <w:r>
        <w:fldChar w:fldCharType="begin"/>
      </w:r>
      <w:r>
        <w:instrText xml:space="preserve"> HYPERLINK "http://www.fao.org/economic/the-statistics-division-ess/world-census-of-agriculture/programme-for-the-world-census-of-agriculture-2000/appendix-3-alphabetical-list-of-crops-botanical-name-and-code-number/en/" \h </w:instrText>
      </w:r>
      <w:r>
        <w:fldChar w:fldCharType="separate"/>
      </w:r>
      <w:del w:id="1380" w:author="javier siscart" w:date="2022-02-02T19:44:00Z">
        <w:r>
          <w:rPr>
            <w:rStyle w:val="EnlacedeInternet"/>
            <w:color w:val="000000" w:themeColor="text1"/>
            <w:lang w:val="en-GB"/>
          </w:rPr>
          <w:delText>http://www.fao.org/economic/the-statistics-division-ess/world-census-of-agriculture/programme-for-the-world-census-of-agriculture-2000/appendix-3-alphabetical-list-of-crops-botanical-name-and-code-number/en/</w:delText>
        </w:r>
      </w:del>
      <w:r>
        <w:rPr>
          <w:rStyle w:val="EnlacedeInternet"/>
          <w:color w:val="000000" w:themeColor="text1"/>
          <w:lang w:val="en-GB"/>
        </w:rPr>
        <w:fldChar w:fldCharType="end"/>
      </w:r>
      <w:del w:id="1381" w:author="javier siscart" w:date="2022-02-02T19:44:00Z">
        <w:r>
          <w:rPr>
            <w:color w:val="000000" w:themeColor="text1"/>
            <w:lang w:val="en-GB"/>
          </w:rPr>
          <w:delText>).</w:delText>
        </w:r>
      </w:del>
      <w:ins w:id="1382" w:author="javier siscart" w:date="2022-02-03T07:55:00Z">
        <w:del w:id="1383" w:author="Mallku Caballero" w:date="2022-02-04T12:16:00Z">
          <w:r w:rsidDel="009F1C64">
            <w:rPr>
              <w:color w:val="000000" w:themeColor="text1"/>
              <w:lang w:val="en-GB"/>
            </w:rPr>
            <w:delText xml:space="preserve">As a reference, </w:delText>
          </w:r>
        </w:del>
        <w:del w:id="1384" w:author="Mallku Caballero" w:date="2022-02-04T12:15:00Z">
          <w:r w:rsidDel="009F1C64">
            <w:rPr>
              <w:color w:val="000000" w:themeColor="text1"/>
              <w:lang w:val="en-GB"/>
            </w:rPr>
            <w:delText>a complete</w:delText>
          </w:r>
        </w:del>
      </w:ins>
      <w:ins w:id="1385" w:author="Mallku Caballero" w:date="2022-02-04T12:16:00Z">
        <w:r w:rsidR="009F1C64">
          <w:rPr>
            <w:color w:val="000000" w:themeColor="text1"/>
            <w:lang w:val="en-GB"/>
          </w:rPr>
          <w:t>The</w:t>
        </w:r>
      </w:ins>
      <w:ins w:id="1386" w:author="Mallku Caballero" w:date="2022-02-04T12:15:00Z">
        <w:r w:rsidR="009F1C64">
          <w:rPr>
            <w:color w:val="000000" w:themeColor="text1"/>
            <w:lang w:val="en-GB"/>
          </w:rPr>
          <w:t xml:space="preserve"> </w:t>
        </w:r>
      </w:ins>
      <w:ins w:id="1387" w:author="Mallku Caballero" w:date="2022-02-04T12:16:00Z">
        <w:r w:rsidR="009F1C64">
          <w:rPr>
            <w:color w:val="000000" w:themeColor="text1"/>
            <w:lang w:val="en-GB"/>
          </w:rPr>
          <w:t xml:space="preserve">current list </w:t>
        </w:r>
      </w:ins>
      <w:ins w:id="1388" w:author="javier siscart" w:date="2022-02-03T07:55:00Z">
        <w:del w:id="1389" w:author="Mallku Caballero" w:date="2022-02-04T12:16:00Z">
          <w:r w:rsidDel="009F1C64">
            <w:rPr>
              <w:color w:val="000000" w:themeColor="text1"/>
              <w:lang w:val="en-GB"/>
            </w:rPr>
            <w:delText xml:space="preserve"> list </w:delText>
          </w:r>
        </w:del>
        <w:r>
          <w:rPr>
            <w:color w:val="000000" w:themeColor="text1"/>
            <w:lang w:val="en-GB"/>
          </w:rPr>
          <w:t xml:space="preserve">of </w:t>
        </w:r>
        <w:del w:id="1390" w:author="Mallku Caballero" w:date="2022-02-04T12:15:00Z">
          <w:r w:rsidDel="009F1C64">
            <w:rPr>
              <w:color w:val="000000" w:themeColor="text1"/>
              <w:lang w:val="en-GB"/>
            </w:rPr>
            <w:delText>available</w:delText>
          </w:r>
        </w:del>
      </w:ins>
      <w:ins w:id="1391" w:author="Mallku Caballero" w:date="2022-02-04T12:15:00Z">
        <w:r w:rsidR="009F1C64">
          <w:rPr>
            <w:color w:val="000000" w:themeColor="text1"/>
            <w:lang w:val="en-GB"/>
          </w:rPr>
          <w:t>standardized</w:t>
        </w:r>
      </w:ins>
      <w:ins w:id="1392" w:author="javier siscart" w:date="2022-02-03T07:55:00Z">
        <w:r>
          <w:rPr>
            <w:color w:val="000000" w:themeColor="text1"/>
            <w:lang w:val="en-GB"/>
          </w:rPr>
          <w:t xml:space="preserve"> </w:t>
        </w:r>
        <w:del w:id="1393" w:author="Mallku Caballero" w:date="2022-02-04T12:15:00Z">
          <w:r w:rsidDel="009F1C64">
            <w:rPr>
              <w:color w:val="000000" w:themeColor="text1"/>
              <w:lang w:val="en-GB"/>
            </w:rPr>
            <w:delText>parameters</w:delText>
          </w:r>
        </w:del>
      </w:ins>
      <w:ins w:id="1394" w:author="Mallku Caballero" w:date="2022-02-04T12:15:00Z">
        <w:r w:rsidR="009F1C64">
          <w:rPr>
            <w:color w:val="000000" w:themeColor="text1"/>
            <w:lang w:val="en-GB"/>
          </w:rPr>
          <w:t xml:space="preserve">measurement </w:t>
        </w:r>
      </w:ins>
      <w:ins w:id="1395" w:author="Mallku Caballero" w:date="2022-02-04T12:16:00Z">
        <w:r w:rsidR="009F1C64">
          <w:rPr>
            <w:color w:val="000000" w:themeColor="text1"/>
            <w:lang w:val="en-GB"/>
          </w:rPr>
          <w:t>parameters</w:t>
        </w:r>
      </w:ins>
      <w:ins w:id="1396" w:author="Mallku Caballero" w:date="2022-02-04T12:15:00Z">
        <w:r w:rsidR="009F1C64">
          <w:rPr>
            <w:color w:val="000000" w:themeColor="text1"/>
            <w:lang w:val="en-GB"/>
          </w:rPr>
          <w:t xml:space="preserve"> that may be returned</w:t>
        </w:r>
      </w:ins>
      <w:ins w:id="1397" w:author="javier siscart" w:date="2022-02-03T07:55:00Z">
        <w:r>
          <w:rPr>
            <w:color w:val="000000" w:themeColor="text1"/>
            <w:lang w:val="en-GB"/>
          </w:rPr>
          <w:t xml:space="preserve"> </w:t>
        </w:r>
        <w:del w:id="1398" w:author="Mallku Caballero" w:date="2022-02-04T12:15:00Z">
          <w:r w:rsidDel="009F1C64">
            <w:rPr>
              <w:color w:val="000000" w:themeColor="text1"/>
              <w:lang w:val="en-GB"/>
            </w:rPr>
            <w:delText>on the</w:delText>
          </w:r>
        </w:del>
      </w:ins>
      <w:ins w:id="1399" w:author="Mallku Caballero" w:date="2022-02-04T12:15:00Z">
        <w:r w:rsidR="009F1C64">
          <w:rPr>
            <w:color w:val="000000" w:themeColor="text1"/>
            <w:lang w:val="en-GB"/>
          </w:rPr>
          <w:t>by</w:t>
        </w:r>
      </w:ins>
      <w:ins w:id="1400" w:author="javier siscart" w:date="2022-02-03T07:55:00Z">
        <w:r>
          <w:rPr>
            <w:color w:val="000000" w:themeColor="text1"/>
            <w:lang w:val="en-GB"/>
          </w:rPr>
          <w:t xml:space="preserve"> </w:t>
        </w:r>
        <w:r>
          <w:rPr>
            <w:color w:val="000000"/>
            <w:lang w:val="en-GB"/>
          </w:rPr>
          <w:fldChar w:fldCharType="begin"/>
        </w:r>
        <w:r>
          <w:rPr>
            <w:color w:val="000000"/>
            <w:lang w:val="en-GB"/>
          </w:rPr>
          <w:instrText>DOCPROPERTY "template_name"</w:instrText>
        </w:r>
        <w:r>
          <w:rPr>
            <w:color w:val="000000"/>
            <w:lang w:val="en-GB"/>
          </w:rPr>
          <w:fldChar w:fldCharType="separate"/>
        </w:r>
      </w:ins>
      <w:ins w:id="1401" w:author="Mallku Caballero" w:date="2022-02-04T12:18:00Z">
        <w:r w:rsidR="00556E94">
          <w:rPr>
            <w:color w:val="000000"/>
            <w:lang w:val="en-GB"/>
          </w:rPr>
          <w:t>sensor_data</w:t>
        </w:r>
      </w:ins>
      <w:ins w:id="1402" w:author="javier siscart" w:date="2022-02-03T07:55:00Z">
        <w:r>
          <w:rPr>
            <w:color w:val="000000"/>
            <w:lang w:val="en-GB"/>
          </w:rPr>
          <w:fldChar w:fldCharType="end"/>
        </w:r>
        <w:r>
          <w:rPr>
            <w:color w:val="000000" w:themeColor="text1"/>
            <w:lang w:val="en-GB"/>
          </w:rPr>
          <w:t xml:space="preserve"> </w:t>
        </w:r>
      </w:ins>
      <w:ins w:id="1403" w:author="Mallku Caballero" w:date="2022-02-04T12:15:00Z">
        <w:r w:rsidR="009F1C64">
          <w:rPr>
            <w:color w:val="000000" w:themeColor="text1"/>
            <w:lang w:val="en-GB"/>
          </w:rPr>
          <w:t xml:space="preserve">services </w:t>
        </w:r>
      </w:ins>
      <w:ins w:id="1404" w:author="javier siscart" w:date="2022-02-03T07:55:00Z">
        <w:r>
          <w:rPr>
            <w:color w:val="000000" w:themeColor="text1"/>
            <w:lang w:val="en-GB"/>
          </w:rPr>
          <w:t xml:space="preserve">is listed below. </w:t>
        </w:r>
      </w:ins>
      <w:ins w:id="1405" w:author="Mallku Caballero" w:date="2022-02-04T12:16:00Z">
        <w:r w:rsidR="009F1C64">
          <w:rPr>
            <w:color w:val="000000" w:themeColor="text1"/>
            <w:lang w:val="en-GB"/>
          </w:rPr>
          <w:t xml:space="preserve">Newer versions of the </w:t>
        </w:r>
      </w:ins>
      <w:ins w:id="1406" w:author="Mallku Caballero" w:date="2022-02-04T12:17:00Z">
        <w:r w:rsidR="009F1C64">
          <w:rPr>
            <w:color w:val="000000"/>
            <w:lang w:val="en-GB"/>
          </w:rPr>
          <w:fldChar w:fldCharType="begin"/>
        </w:r>
        <w:r w:rsidR="009F1C64">
          <w:rPr>
            <w:color w:val="000000"/>
            <w:lang w:val="en-GB"/>
          </w:rPr>
          <w:instrText>DOCPROPERTY "template_name"</w:instrText>
        </w:r>
        <w:r w:rsidR="009F1C64">
          <w:rPr>
            <w:color w:val="000000"/>
            <w:lang w:val="en-GB"/>
          </w:rPr>
          <w:fldChar w:fldCharType="separate"/>
        </w:r>
      </w:ins>
      <w:ins w:id="1407" w:author="Mallku Caballero" w:date="2022-02-04T12:18:00Z">
        <w:r w:rsidR="00556E94">
          <w:rPr>
            <w:color w:val="000000"/>
            <w:lang w:val="en-GB"/>
          </w:rPr>
          <w:t>sensor_data</w:t>
        </w:r>
      </w:ins>
      <w:ins w:id="1408" w:author="Mallku Caballero" w:date="2022-02-04T12:17:00Z">
        <w:r w:rsidR="009F1C64">
          <w:rPr>
            <w:color w:val="000000"/>
            <w:lang w:val="en-GB"/>
          </w:rPr>
          <w:fldChar w:fldCharType="end"/>
        </w:r>
        <w:r w:rsidR="009F1C64">
          <w:rPr>
            <w:color w:val="000000"/>
            <w:lang w:val="en-GB"/>
          </w:rPr>
          <w:t xml:space="preserve"> template are likely to extend this list.</w:t>
        </w:r>
      </w:ins>
    </w:p>
    <w:p w14:paraId="7632D200" w14:textId="0C11D714" w:rsidR="00812CE3" w:rsidRDefault="00812CE3">
      <w:pPr>
        <w:pStyle w:val="PlainText"/>
        <w:rPr>
          <w:ins w:id="1409" w:author="Mallku Caballero" w:date="2022-02-04T12:15:00Z"/>
          <w:color w:val="000000" w:themeColor="text1"/>
          <w:lang w:val="en-GB"/>
        </w:rPr>
      </w:pPr>
    </w:p>
    <w:p w14:paraId="2374D2B0" w14:textId="32BDFF6B" w:rsidR="009F1C64" w:rsidDel="009F1C64" w:rsidRDefault="009F1C64">
      <w:pPr>
        <w:pStyle w:val="PlainText"/>
        <w:rPr>
          <w:del w:id="1410" w:author="Mallku Caballero" w:date="2022-02-04T12:15:00Z"/>
          <w:color w:val="000000" w:themeColor="text1"/>
          <w:lang w:val="en-GB"/>
        </w:rPr>
      </w:pPr>
    </w:p>
    <w:p w14:paraId="16AF4D6D" w14:textId="0FC9178B" w:rsidR="00812CE3" w:rsidDel="009F1C64" w:rsidRDefault="00890EEC">
      <w:pPr>
        <w:pStyle w:val="PlainText"/>
        <w:rPr>
          <w:ins w:id="1411" w:author="javier siscart" w:date="2022-02-03T07:56:00Z"/>
          <w:del w:id="1412" w:author="Mallku Caballero" w:date="2022-02-04T12:15:00Z"/>
          <w:color w:val="000000" w:themeColor="text1"/>
          <w:lang w:val="en-GB"/>
        </w:rPr>
      </w:pPr>
      <w:del w:id="1413" w:author="Mallku Caballero" w:date="2022-02-04T12:15:00Z">
        <w:r w:rsidDel="009F1C64">
          <w:rPr>
            <w:color w:val="000000" w:themeColor="text1"/>
            <w:lang w:val="en-GB"/>
          </w:rPr>
          <w:delText>Only the crop id scheme is fundamentally relevant as a common reference. Software applications are free to provide their preferred names and translations.</w:delText>
        </w:r>
      </w:del>
      <w:ins w:id="1414" w:author="javier siscart" w:date="2022-02-03T07:59:00Z">
        <w:del w:id="1415" w:author="Mallku Caballero" w:date="2022-02-04T12:15:00Z">
          <w:r w:rsidDel="009F1C64">
            <w:rPr>
              <w:color w:val="000000" w:themeColor="text1"/>
              <w:lang w:val="en-GB"/>
            </w:rPr>
            <w:delText xml:space="preserve">It should be taken into account that </w:delText>
          </w:r>
        </w:del>
      </w:ins>
      <w:ins w:id="1416" w:author="javier siscart" w:date="2022-02-03T07:58:00Z">
        <w:del w:id="1417" w:author="Mallku Caballero" w:date="2022-02-04T12:15:00Z">
          <w:r w:rsidDel="009F1C64">
            <w:rPr>
              <w:color w:val="000000" w:themeColor="text1"/>
              <w:lang w:val="en-GB"/>
            </w:rPr>
            <w:delText xml:space="preserve">some parameters could represent a </w:delText>
          </w:r>
        </w:del>
        <w:del w:id="1418" w:author="Mallku Caballero" w:date="2022-02-04T11:54:00Z">
          <w:r w:rsidDel="00EB5DF4">
            <w:rPr>
              <w:color w:val="000000" w:themeColor="text1"/>
              <w:lang w:val="en-GB"/>
            </w:rPr>
            <w:delText>magnitude</w:delText>
          </w:r>
        </w:del>
        <w:del w:id="1419" w:author="Mallku Caballero" w:date="2022-02-04T12:15:00Z">
          <w:r w:rsidDel="009F1C64">
            <w:rPr>
              <w:color w:val="000000" w:themeColor="text1"/>
              <w:lang w:val="en-GB"/>
            </w:rPr>
            <w:delText xml:space="preserve"> </w:delText>
          </w:r>
        </w:del>
      </w:ins>
      <w:ins w:id="1420" w:author="javier siscart" w:date="2022-02-03T07:59:00Z">
        <w:del w:id="1421" w:author="Mallku Caballero" w:date="2022-02-04T12:15:00Z">
          <w:r w:rsidDel="009F1C64">
            <w:rPr>
              <w:color w:val="000000" w:themeColor="text1"/>
              <w:lang w:val="en-GB"/>
            </w:rPr>
            <w:delText xml:space="preserve">at any height, due to some uncontrolled offset on the location descriptor. </w:delText>
          </w:r>
        </w:del>
      </w:ins>
    </w:p>
    <w:p w14:paraId="5E3A1926" w14:textId="77777777" w:rsidR="00812CE3" w:rsidRDefault="00812CE3">
      <w:pPr>
        <w:pStyle w:val="PlainText"/>
        <w:ind w:left="0"/>
        <w:rPr>
          <w:ins w:id="1422" w:author="javier siscart" w:date="2022-02-03T07:56:00Z"/>
          <w:color w:val="000000" w:themeColor="text1"/>
          <w:lang w:val="en-GB"/>
        </w:rPr>
        <w:pPrChange w:id="1423" w:author="Mallku Caballero" w:date="2022-02-04T12:16:00Z">
          <w:pPr>
            <w:pStyle w:val="PlainText"/>
          </w:pPr>
        </w:pPrChange>
      </w:pPr>
    </w:p>
    <w:p w14:paraId="75E3BCBD" w14:textId="77777777" w:rsidR="00812CE3" w:rsidRDefault="00812CE3">
      <w:pPr>
        <w:pStyle w:val="PlainText"/>
        <w:rPr>
          <w:ins w:id="1424" w:author="javier siscart" w:date="2022-02-03T07:56:00Z"/>
          <w:color w:val="000000" w:themeColor="text1"/>
          <w:lang w:val="en-GB"/>
        </w:rPr>
      </w:pPr>
    </w:p>
    <w:p w14:paraId="3CCC9B1E" w14:textId="77777777" w:rsidR="00812CE3" w:rsidRDefault="00812CE3">
      <w:pPr>
        <w:pStyle w:val="PlainText"/>
        <w:rPr>
          <w:color w:val="000000" w:themeColor="text1"/>
          <w:lang w:val="en-GB"/>
        </w:rPr>
      </w:pPr>
    </w:p>
    <w:p w14:paraId="10679C80" w14:textId="77777777" w:rsidR="00812CE3" w:rsidRDefault="00812CE3">
      <w:pPr>
        <w:pStyle w:val="PlainText"/>
        <w:rPr>
          <w:color w:val="FF0000"/>
          <w:lang w:val="en-GB"/>
        </w:rPr>
      </w:pPr>
    </w:p>
    <w:tbl>
      <w:tblPr>
        <w:tblStyle w:val="PlainTable5"/>
        <w:tblW w:w="9356" w:type="dxa"/>
        <w:tblLayout w:type="fixed"/>
        <w:tblLook w:val="0620" w:firstRow="1" w:lastRow="0" w:firstColumn="0" w:lastColumn="0" w:noHBand="1" w:noVBand="1"/>
      </w:tblPr>
      <w:tblGrid>
        <w:gridCol w:w="2495"/>
        <w:gridCol w:w="847"/>
        <w:gridCol w:w="4309"/>
        <w:gridCol w:w="1705"/>
      </w:tblGrid>
      <w:tr w:rsidR="00812CE3" w14:paraId="2E5520C6" w14:textId="77777777" w:rsidTr="00812CE3">
        <w:trPr>
          <w:cnfStyle w:val="100000000000" w:firstRow="1" w:lastRow="0" w:firstColumn="0" w:lastColumn="0" w:oddVBand="0" w:evenVBand="0" w:oddHBand="0" w:evenHBand="0" w:firstRowFirstColumn="0" w:firstRowLastColumn="0" w:lastRowFirstColumn="0" w:lastRowLastColumn="0"/>
          <w:trHeight w:val="320"/>
        </w:trPr>
        <w:tc>
          <w:tcPr>
            <w:tcW w:w="2494" w:type="dxa"/>
            <w:tcBorders>
              <w:bottom w:val="single" w:sz="4" w:space="0" w:color="7F7F7F"/>
            </w:tcBorders>
          </w:tcPr>
          <w:p w14:paraId="71EBA2BA" w14:textId="77777777" w:rsidR="00812CE3" w:rsidRDefault="00890EEC">
            <w:pPr>
              <w:widowControl w:val="0"/>
              <w:rPr>
                <w:rFonts w:cs="Courier New"/>
                <w:color w:val="000000"/>
                <w:sz w:val="18"/>
                <w:szCs w:val="18"/>
                <w:lang w:val="en-GB"/>
              </w:rPr>
            </w:pPr>
            <w:del w:id="1425" w:author="javier siscart" w:date="2022-02-02T19:44:00Z">
              <w:r>
                <w:rPr>
                  <w:rFonts w:cs="Courier New"/>
                  <w:iCs/>
                  <w:color w:val="000000"/>
                  <w:sz w:val="18"/>
                  <w:szCs w:val="18"/>
                  <w:lang w:val="en-GB"/>
                </w:rPr>
                <w:delText>CROP</w:delText>
              </w:r>
            </w:del>
            <w:ins w:id="1426" w:author="javier siscart" w:date="2022-02-02T19:44:00Z">
              <w:r>
                <w:rPr>
                  <w:rFonts w:cs="Courier New"/>
                  <w:iCs/>
                  <w:color w:val="000000"/>
                  <w:sz w:val="18"/>
                  <w:szCs w:val="18"/>
                  <w:lang w:val="en-GB"/>
                </w:rPr>
                <w:t>Parameter</w:t>
              </w:r>
            </w:ins>
          </w:p>
        </w:tc>
        <w:tc>
          <w:tcPr>
            <w:tcW w:w="847" w:type="dxa"/>
            <w:tcBorders>
              <w:bottom w:val="single" w:sz="4" w:space="0" w:color="7F7F7F"/>
            </w:tcBorders>
          </w:tcPr>
          <w:p w14:paraId="77CEBDAA" w14:textId="77777777" w:rsidR="00812CE3" w:rsidRDefault="00890EEC">
            <w:pPr>
              <w:widowControl w:val="0"/>
              <w:rPr>
                <w:rFonts w:cs="Courier New"/>
                <w:color w:val="000000"/>
                <w:sz w:val="18"/>
                <w:szCs w:val="18"/>
                <w:lang w:val="en-GB"/>
              </w:rPr>
            </w:pPr>
            <w:ins w:id="1427" w:author="javier siscart" w:date="2022-02-02T19:45:00Z">
              <w:r>
                <w:rPr>
                  <w:rFonts w:cs="Courier New"/>
                  <w:color w:val="000000"/>
                  <w:sz w:val="18"/>
                  <w:szCs w:val="18"/>
                  <w:lang w:val="en-GB"/>
                </w:rPr>
                <w:t>Unit</w:t>
              </w:r>
            </w:ins>
          </w:p>
        </w:tc>
        <w:tc>
          <w:tcPr>
            <w:tcW w:w="4309" w:type="dxa"/>
            <w:tcBorders>
              <w:bottom w:val="single" w:sz="4" w:space="0" w:color="7F7F7F"/>
            </w:tcBorders>
          </w:tcPr>
          <w:p w14:paraId="514F2BF3" w14:textId="77777777" w:rsidR="00812CE3" w:rsidRDefault="00890EEC">
            <w:pPr>
              <w:widowControl w:val="0"/>
              <w:rPr>
                <w:rFonts w:cs="Courier New"/>
                <w:color w:val="000000"/>
                <w:sz w:val="18"/>
                <w:szCs w:val="18"/>
                <w:lang w:val="en-GB"/>
              </w:rPr>
            </w:pPr>
            <w:del w:id="1428" w:author="javier siscart" w:date="2022-02-02T19:44:00Z">
              <w:r>
                <w:rPr>
                  <w:rFonts w:cs="Courier New"/>
                  <w:iCs/>
                  <w:color w:val="000000"/>
                  <w:sz w:val="18"/>
                  <w:szCs w:val="18"/>
                  <w:lang w:val="en-GB"/>
                </w:rPr>
                <w:delText>BOTANICAL NAME</w:delText>
              </w:r>
            </w:del>
            <w:ins w:id="1429" w:author="javier siscart" w:date="2022-02-02T19:45:00Z">
              <w:r>
                <w:rPr>
                  <w:rFonts w:cs="Courier New"/>
                  <w:iCs/>
                  <w:color w:val="000000"/>
                  <w:sz w:val="18"/>
                  <w:szCs w:val="18"/>
                  <w:lang w:val="en-GB"/>
                </w:rPr>
                <w:t>Description</w:t>
              </w:r>
            </w:ins>
          </w:p>
        </w:tc>
        <w:tc>
          <w:tcPr>
            <w:tcW w:w="1705" w:type="dxa"/>
            <w:tcBorders>
              <w:bottom w:val="single" w:sz="4" w:space="0" w:color="7F7F7F"/>
            </w:tcBorders>
          </w:tcPr>
          <w:p w14:paraId="6555F998" w14:textId="77777777" w:rsidR="00812CE3" w:rsidRDefault="00890EEC">
            <w:pPr>
              <w:widowControl w:val="0"/>
              <w:rPr>
                <w:rFonts w:cs="Courier New"/>
                <w:color w:val="000000"/>
                <w:sz w:val="18"/>
                <w:szCs w:val="18"/>
                <w:lang w:val="en-GB"/>
              </w:rPr>
            </w:pPr>
            <w:del w:id="1430" w:author="javier siscart" w:date="2022-02-02T19:45:00Z">
              <w:r>
                <w:rPr>
                  <w:rFonts w:cs="Courier New"/>
                  <w:iCs/>
                  <w:color w:val="000000"/>
                  <w:sz w:val="18"/>
                  <w:szCs w:val="18"/>
                  <w:lang w:val="en-GB"/>
                </w:rPr>
                <w:delText>CROP ID</w:delText>
              </w:r>
            </w:del>
            <w:ins w:id="1431" w:author="javier siscart" w:date="2022-02-02T19:45:00Z">
              <w:r>
                <w:rPr>
                  <w:rFonts w:cs="Courier New"/>
                  <w:iCs/>
                  <w:color w:val="000000"/>
                  <w:sz w:val="18"/>
                  <w:szCs w:val="18"/>
                  <w:lang w:val="en-GB"/>
                </w:rPr>
                <w:t>Mandatory aggregations</w:t>
              </w:r>
            </w:ins>
          </w:p>
        </w:tc>
      </w:tr>
      <w:tr w:rsidR="00812CE3" w14:paraId="7CA5C4A9" w14:textId="77777777" w:rsidTr="00812CE3">
        <w:trPr>
          <w:trHeight w:val="320"/>
        </w:trPr>
        <w:tc>
          <w:tcPr>
            <w:tcW w:w="2494" w:type="dxa"/>
          </w:tcPr>
          <w:p w14:paraId="12D71CA1" w14:textId="77777777" w:rsidR="00812CE3" w:rsidRDefault="00890EEC">
            <w:pPr>
              <w:widowControl w:val="0"/>
              <w:rPr>
                <w:rFonts w:cs="Courier New"/>
                <w:color w:val="000000"/>
                <w:sz w:val="18"/>
                <w:szCs w:val="18"/>
                <w:lang w:val="en-GB"/>
              </w:rPr>
            </w:pPr>
            <w:del w:id="1432" w:author="javier siscart" w:date="2022-02-02T19:50:00Z">
              <w:r>
                <w:rPr>
                  <w:rFonts w:cs="Courier New"/>
                  <w:color w:val="000000"/>
                  <w:sz w:val="18"/>
                  <w:szCs w:val="18"/>
                  <w:lang w:val="en-GB"/>
                </w:rPr>
                <w:delText>Abaca (Manila hemp)</w:delText>
              </w:r>
            </w:del>
            <w:ins w:id="1433" w:author="javier siscart" w:date="2022-02-02T19:51:00Z">
              <w:r>
                <w:rPr>
                  <w:rFonts w:cs="Courier New"/>
                  <w:color w:val="000000"/>
                  <w:sz w:val="18"/>
                  <w:szCs w:val="18"/>
                  <w:lang w:val="en-GB"/>
                </w:rPr>
                <w:t>ATMO__T</w:t>
              </w:r>
            </w:ins>
          </w:p>
        </w:tc>
        <w:tc>
          <w:tcPr>
            <w:tcW w:w="847" w:type="dxa"/>
          </w:tcPr>
          <w:p w14:paraId="61721804" w14:textId="77777777" w:rsidR="00812CE3" w:rsidRDefault="00890EEC">
            <w:pPr>
              <w:widowControl w:val="0"/>
              <w:rPr>
                <w:rFonts w:cs="Courier New"/>
                <w:color w:val="000000"/>
                <w:sz w:val="18"/>
                <w:szCs w:val="18"/>
                <w:lang w:val="en-GB"/>
              </w:rPr>
            </w:pPr>
            <w:ins w:id="1434" w:author="javier siscart" w:date="2022-02-02T19:51:00Z">
              <w:r>
                <w:rPr>
                  <w:rFonts w:cs="Courier New"/>
                  <w:color w:val="000000"/>
                  <w:sz w:val="18"/>
                  <w:szCs w:val="18"/>
                  <w:lang w:val="en-GB"/>
                </w:rPr>
                <w:t>ºC</w:t>
              </w:r>
            </w:ins>
          </w:p>
        </w:tc>
        <w:tc>
          <w:tcPr>
            <w:tcW w:w="4309" w:type="dxa"/>
          </w:tcPr>
          <w:p w14:paraId="71102EE3" w14:textId="77777777" w:rsidR="00812CE3" w:rsidRDefault="00890EEC">
            <w:pPr>
              <w:widowControl w:val="0"/>
              <w:rPr>
                <w:rFonts w:cs="Courier New"/>
                <w:color w:val="000000"/>
                <w:sz w:val="18"/>
                <w:szCs w:val="18"/>
                <w:lang w:val="en-GB"/>
              </w:rPr>
            </w:pPr>
            <w:ins w:id="1435" w:author="javier siscart" w:date="2022-02-02T19:51:00Z">
              <w:r>
                <w:rPr>
                  <w:rFonts w:cs="Courier New"/>
                  <w:color w:val="000000"/>
                  <w:sz w:val="18"/>
                  <w:szCs w:val="18"/>
                  <w:lang w:val="en-GB"/>
                </w:rPr>
                <w:t xml:space="preserve">Atmospheric </w:t>
              </w:r>
            </w:ins>
            <w:ins w:id="1436" w:author="javier siscart" w:date="2022-02-02T19:52:00Z">
              <w:r>
                <w:rPr>
                  <w:rFonts w:cs="Courier New"/>
                  <w:color w:val="000000"/>
                  <w:sz w:val="18"/>
                  <w:szCs w:val="18"/>
                  <w:lang w:val="en-GB"/>
                </w:rPr>
                <w:t>temperature</w:t>
              </w:r>
            </w:ins>
            <w:del w:id="1437" w:author="javier siscart" w:date="2022-02-02T19:50:00Z">
              <w:r>
                <w:rPr>
                  <w:rFonts w:cs="Courier New"/>
                  <w:color w:val="000000"/>
                  <w:sz w:val="18"/>
                  <w:szCs w:val="18"/>
                  <w:lang w:val="en-GB"/>
                </w:rPr>
                <w:delText>Musa textilis</w:delText>
              </w:r>
            </w:del>
          </w:p>
        </w:tc>
        <w:tc>
          <w:tcPr>
            <w:tcW w:w="1705" w:type="dxa"/>
          </w:tcPr>
          <w:p w14:paraId="14E3A7B7" w14:textId="4D2A4180" w:rsidR="00812CE3" w:rsidRDefault="00890EEC">
            <w:pPr>
              <w:widowControl w:val="0"/>
              <w:rPr>
                <w:rFonts w:cs="Courier New"/>
                <w:color w:val="000000"/>
                <w:sz w:val="18"/>
                <w:szCs w:val="18"/>
                <w:lang w:val="en-GB"/>
              </w:rPr>
            </w:pPr>
            <w:ins w:id="1438" w:author="javier siscart" w:date="2022-02-02T19:52:00Z">
              <w:del w:id="1439" w:author="Mallku Caballero" w:date="2022-02-04T11:53:00Z">
                <w:r w:rsidDel="00EB5DF4">
                  <w:rPr>
                    <w:rFonts w:cs="Courier New"/>
                    <w:color w:val="000000"/>
                    <w:sz w:val="18"/>
                    <w:szCs w:val="18"/>
                    <w:lang w:val="en-GB"/>
                  </w:rPr>
                  <w:delText>M</w:delText>
                </w:r>
              </w:del>
            </w:ins>
            <w:ins w:id="1440" w:author="Mallku Caballero" w:date="2022-02-04T11:53:00Z">
              <w:r w:rsidR="00EB5DF4">
                <w:rPr>
                  <w:rFonts w:cs="Courier New"/>
                  <w:color w:val="000000"/>
                  <w:sz w:val="18"/>
                  <w:szCs w:val="18"/>
                  <w:lang w:val="en-GB"/>
                </w:rPr>
                <w:t>m</w:t>
              </w:r>
            </w:ins>
            <w:ins w:id="1441" w:author="javier siscart" w:date="2022-02-02T19:52:00Z">
              <w:r>
                <w:rPr>
                  <w:rFonts w:cs="Courier New"/>
                  <w:color w:val="000000"/>
                  <w:sz w:val="18"/>
                  <w:szCs w:val="18"/>
                  <w:lang w:val="en-GB"/>
                </w:rPr>
                <w:t>in, max, avg</w:t>
              </w:r>
            </w:ins>
            <w:del w:id="1442" w:author="javier siscart" w:date="2022-02-02T19:50:00Z">
              <w:r>
                <w:rPr>
                  <w:rFonts w:cs="Courier New"/>
                  <w:color w:val="000000"/>
                  <w:sz w:val="18"/>
                  <w:szCs w:val="18"/>
                  <w:lang w:val="en-GB"/>
                </w:rPr>
                <w:delText>2.2.4.1</w:delText>
              </w:r>
            </w:del>
          </w:p>
        </w:tc>
      </w:tr>
      <w:tr w:rsidR="00812CE3" w14:paraId="5EBBDC20" w14:textId="77777777" w:rsidTr="00812CE3">
        <w:trPr>
          <w:trHeight w:val="320"/>
        </w:trPr>
        <w:tc>
          <w:tcPr>
            <w:tcW w:w="2494" w:type="dxa"/>
          </w:tcPr>
          <w:p w14:paraId="7E767589" w14:textId="77777777" w:rsidR="00812CE3" w:rsidRDefault="00890EEC">
            <w:pPr>
              <w:widowControl w:val="0"/>
              <w:rPr>
                <w:rFonts w:cs="Courier New"/>
                <w:color w:val="000000"/>
                <w:sz w:val="18"/>
                <w:szCs w:val="18"/>
                <w:lang w:val="en-GB"/>
              </w:rPr>
            </w:pPr>
            <w:del w:id="1443" w:author="javier siscart" w:date="2022-02-02T19:50:00Z">
              <w:r>
                <w:rPr>
                  <w:rFonts w:cs="Courier New"/>
                  <w:color w:val="000000"/>
                  <w:sz w:val="18"/>
                  <w:szCs w:val="18"/>
                  <w:lang w:val="en-GB"/>
                </w:rPr>
                <w:delText>Alfalfa for fodder</w:delText>
              </w:r>
            </w:del>
            <w:ins w:id="1444" w:author="javier siscart" w:date="2022-02-03T08:02:00Z">
              <w:r>
                <w:rPr>
                  <w:rFonts w:cs="Courier New"/>
                  <w:color w:val="000000"/>
                  <w:sz w:val="18"/>
                  <w:szCs w:val="18"/>
                  <w:lang w:val="en-GB"/>
                </w:rPr>
                <w:t>ATMO__RH</w:t>
              </w:r>
            </w:ins>
          </w:p>
        </w:tc>
        <w:tc>
          <w:tcPr>
            <w:tcW w:w="847" w:type="dxa"/>
          </w:tcPr>
          <w:p w14:paraId="21880993" w14:textId="77777777" w:rsidR="00812CE3" w:rsidRDefault="00890EEC">
            <w:pPr>
              <w:widowControl w:val="0"/>
              <w:rPr>
                <w:rFonts w:cs="Courier New"/>
                <w:color w:val="000000"/>
                <w:sz w:val="18"/>
                <w:szCs w:val="18"/>
                <w:lang w:val="en-GB"/>
              </w:rPr>
            </w:pPr>
            <w:ins w:id="1445" w:author="javier siscart" w:date="2022-02-03T08:03:00Z">
              <w:r>
                <w:rPr>
                  <w:rFonts w:cs="Courier New"/>
                  <w:color w:val="000000"/>
                  <w:sz w:val="18"/>
                  <w:szCs w:val="18"/>
                  <w:lang w:val="en-GB"/>
                </w:rPr>
                <w:t>%</w:t>
              </w:r>
            </w:ins>
          </w:p>
        </w:tc>
        <w:tc>
          <w:tcPr>
            <w:tcW w:w="4309" w:type="dxa"/>
          </w:tcPr>
          <w:p w14:paraId="7AE4092A" w14:textId="77777777" w:rsidR="00812CE3" w:rsidRDefault="00890EEC">
            <w:pPr>
              <w:widowControl w:val="0"/>
              <w:rPr>
                <w:rFonts w:cs="Courier New"/>
                <w:color w:val="000000"/>
                <w:sz w:val="18"/>
                <w:szCs w:val="18"/>
                <w:lang w:val="en-GB"/>
              </w:rPr>
            </w:pPr>
            <w:del w:id="1446" w:author="javier siscart" w:date="2022-02-02T19:50:00Z">
              <w:r>
                <w:rPr>
                  <w:rFonts w:cs="Courier New"/>
                  <w:color w:val="000000"/>
                  <w:sz w:val="18"/>
                  <w:szCs w:val="18"/>
                  <w:lang w:val="en-GB"/>
                </w:rPr>
                <w:delText>Medicago sativa</w:delText>
              </w:r>
            </w:del>
            <w:ins w:id="1447" w:author="javier siscart" w:date="2022-02-03T08:03:00Z">
              <w:r>
                <w:rPr>
                  <w:rFonts w:cs="Courier New"/>
                  <w:color w:val="000000"/>
                  <w:sz w:val="18"/>
                  <w:szCs w:val="18"/>
                  <w:lang w:val="en-GB"/>
                </w:rPr>
                <w:t>Atmospheric relative humidity</w:t>
              </w:r>
            </w:ins>
          </w:p>
        </w:tc>
        <w:tc>
          <w:tcPr>
            <w:tcW w:w="1705" w:type="dxa"/>
          </w:tcPr>
          <w:p w14:paraId="19409C60" w14:textId="1C1F08D0" w:rsidR="00812CE3" w:rsidRDefault="00890EEC">
            <w:pPr>
              <w:widowControl w:val="0"/>
              <w:rPr>
                <w:rFonts w:cs="Courier New"/>
                <w:color w:val="000000"/>
                <w:sz w:val="18"/>
                <w:szCs w:val="18"/>
                <w:lang w:val="en-GB"/>
              </w:rPr>
            </w:pPr>
            <w:del w:id="1448" w:author="javier siscart" w:date="2022-02-02T19:50:00Z">
              <w:r>
                <w:rPr>
                  <w:rFonts w:cs="Courier New"/>
                  <w:color w:val="000000"/>
                  <w:sz w:val="18"/>
                  <w:szCs w:val="18"/>
                  <w:lang w:val="en-GB"/>
                </w:rPr>
                <w:delText>1.7.1.1</w:delText>
              </w:r>
            </w:del>
            <w:ins w:id="1449" w:author="javier siscart" w:date="2022-02-03T08:04:00Z">
              <w:del w:id="1450" w:author="Mallku Caballero" w:date="2022-02-04T11:53:00Z">
                <w:r w:rsidDel="00EB5DF4">
                  <w:rPr>
                    <w:rFonts w:cs="Courier New"/>
                    <w:color w:val="000000"/>
                    <w:sz w:val="18"/>
                    <w:szCs w:val="18"/>
                    <w:lang w:val="en-GB"/>
                  </w:rPr>
                  <w:delText>M</w:delText>
                </w:r>
              </w:del>
            </w:ins>
            <w:ins w:id="1451" w:author="Mallku Caballero" w:date="2022-02-04T11:53:00Z">
              <w:r w:rsidR="00EB5DF4">
                <w:rPr>
                  <w:rFonts w:cs="Courier New"/>
                  <w:color w:val="000000"/>
                  <w:sz w:val="18"/>
                  <w:szCs w:val="18"/>
                  <w:lang w:val="en-GB"/>
                </w:rPr>
                <w:t>m</w:t>
              </w:r>
            </w:ins>
            <w:ins w:id="1452" w:author="javier siscart" w:date="2022-02-03T08:04:00Z">
              <w:r>
                <w:rPr>
                  <w:rFonts w:cs="Courier New"/>
                  <w:color w:val="000000"/>
                  <w:sz w:val="18"/>
                  <w:szCs w:val="18"/>
                  <w:lang w:val="en-GB"/>
                </w:rPr>
                <w:t>in, max, avg</w:t>
              </w:r>
            </w:ins>
          </w:p>
        </w:tc>
      </w:tr>
      <w:tr w:rsidR="00812CE3" w14:paraId="307EE224" w14:textId="77777777" w:rsidTr="00812CE3">
        <w:trPr>
          <w:trHeight w:val="320"/>
        </w:trPr>
        <w:tc>
          <w:tcPr>
            <w:tcW w:w="2494" w:type="dxa"/>
          </w:tcPr>
          <w:p w14:paraId="67F89BE0" w14:textId="77777777" w:rsidR="00812CE3" w:rsidRDefault="00890EEC">
            <w:pPr>
              <w:widowControl w:val="0"/>
              <w:rPr>
                <w:rFonts w:cs="Courier New"/>
                <w:color w:val="000000"/>
                <w:sz w:val="18"/>
                <w:szCs w:val="18"/>
                <w:lang w:val="en-GB"/>
              </w:rPr>
            </w:pPr>
            <w:ins w:id="1453" w:author="javier siscart" w:date="2022-02-03T12:25:00Z">
              <w:r>
                <w:rPr>
                  <w:rFonts w:cs="Courier New"/>
                  <w:color w:val="000000"/>
                  <w:sz w:val="18"/>
                  <w:szCs w:val="18"/>
                  <w:lang w:val="en-GB"/>
                </w:rPr>
                <w:t>ATMO__P</w:t>
              </w:r>
            </w:ins>
          </w:p>
        </w:tc>
        <w:tc>
          <w:tcPr>
            <w:tcW w:w="847" w:type="dxa"/>
          </w:tcPr>
          <w:p w14:paraId="4780E1ED" w14:textId="77777777" w:rsidR="00812CE3" w:rsidRDefault="00890EEC">
            <w:pPr>
              <w:widowControl w:val="0"/>
              <w:rPr>
                <w:rFonts w:cs="Courier New"/>
                <w:color w:val="000000"/>
                <w:sz w:val="18"/>
                <w:szCs w:val="18"/>
                <w:lang w:val="en-GB"/>
              </w:rPr>
            </w:pPr>
            <w:ins w:id="1454" w:author="javier siscart" w:date="2022-02-03T12:25:00Z">
              <w:r>
                <w:rPr>
                  <w:rFonts w:cs="Courier New"/>
                  <w:color w:val="000000"/>
                  <w:sz w:val="18"/>
                  <w:szCs w:val="18"/>
                  <w:lang w:val="en-GB"/>
                </w:rPr>
                <w:t>hPa</w:t>
              </w:r>
            </w:ins>
          </w:p>
        </w:tc>
        <w:tc>
          <w:tcPr>
            <w:tcW w:w="4309" w:type="dxa"/>
          </w:tcPr>
          <w:p w14:paraId="36681D1C" w14:textId="77777777" w:rsidR="00812CE3" w:rsidRDefault="00890EEC">
            <w:pPr>
              <w:widowControl w:val="0"/>
              <w:rPr>
                <w:rFonts w:cs="Courier New"/>
                <w:color w:val="000000"/>
                <w:sz w:val="18"/>
                <w:szCs w:val="18"/>
                <w:lang w:val="en-GB"/>
              </w:rPr>
            </w:pPr>
            <w:ins w:id="1455" w:author="javier siscart" w:date="2022-02-03T12:25:00Z">
              <w:r>
                <w:rPr>
                  <w:rFonts w:cs="Courier New"/>
                  <w:color w:val="000000"/>
                  <w:sz w:val="18"/>
                  <w:szCs w:val="18"/>
                  <w:lang w:val="en-GB"/>
                </w:rPr>
                <w:t>Atmospheric pressure</w:t>
              </w:r>
            </w:ins>
          </w:p>
        </w:tc>
        <w:tc>
          <w:tcPr>
            <w:tcW w:w="1705" w:type="dxa"/>
          </w:tcPr>
          <w:p w14:paraId="5331971C" w14:textId="1DDA6A47" w:rsidR="00812CE3" w:rsidRDefault="00890EEC">
            <w:pPr>
              <w:widowControl w:val="0"/>
              <w:rPr>
                <w:rFonts w:cs="Courier New"/>
                <w:color w:val="000000"/>
                <w:sz w:val="18"/>
                <w:szCs w:val="18"/>
                <w:lang w:val="en-GB"/>
              </w:rPr>
            </w:pPr>
            <w:ins w:id="1456" w:author="javier siscart" w:date="2022-02-03T12:25:00Z">
              <w:del w:id="1457" w:author="Mallku Caballero" w:date="2022-02-04T11:53:00Z">
                <w:r w:rsidDel="00EB5DF4">
                  <w:rPr>
                    <w:rFonts w:cs="Courier New"/>
                    <w:color w:val="000000"/>
                    <w:sz w:val="18"/>
                    <w:szCs w:val="18"/>
                    <w:lang w:val="en-GB"/>
                  </w:rPr>
                  <w:delText>M</w:delText>
                </w:r>
              </w:del>
            </w:ins>
            <w:ins w:id="1458" w:author="Mallku Caballero" w:date="2022-02-04T11:53:00Z">
              <w:r w:rsidR="00EB5DF4">
                <w:rPr>
                  <w:rFonts w:cs="Courier New"/>
                  <w:color w:val="000000"/>
                  <w:sz w:val="18"/>
                  <w:szCs w:val="18"/>
                  <w:lang w:val="en-GB"/>
                </w:rPr>
                <w:t>m</w:t>
              </w:r>
            </w:ins>
            <w:ins w:id="1459" w:author="javier siscart" w:date="2022-02-03T12:25:00Z">
              <w:r>
                <w:rPr>
                  <w:rFonts w:cs="Courier New"/>
                  <w:color w:val="000000"/>
                  <w:sz w:val="18"/>
                  <w:szCs w:val="18"/>
                  <w:lang w:val="en-GB"/>
                </w:rPr>
                <w:t>in, max, avg</w:t>
              </w:r>
            </w:ins>
          </w:p>
        </w:tc>
      </w:tr>
      <w:tr w:rsidR="00812CE3" w14:paraId="599109DD" w14:textId="77777777" w:rsidTr="00812CE3">
        <w:trPr>
          <w:trHeight w:val="320"/>
        </w:trPr>
        <w:tc>
          <w:tcPr>
            <w:tcW w:w="2494" w:type="dxa"/>
          </w:tcPr>
          <w:p w14:paraId="0EB6582C" w14:textId="77777777" w:rsidR="00812CE3" w:rsidRDefault="00890EEC">
            <w:pPr>
              <w:widowControl w:val="0"/>
              <w:rPr>
                <w:rFonts w:cs="Courier New"/>
                <w:color w:val="000000"/>
                <w:sz w:val="18"/>
                <w:szCs w:val="18"/>
                <w:lang w:val="en-GB"/>
              </w:rPr>
            </w:pPr>
            <w:del w:id="1460" w:author="javier siscart" w:date="2022-02-02T19:50:00Z">
              <w:r>
                <w:rPr>
                  <w:rFonts w:cs="Courier New"/>
                  <w:color w:val="000000"/>
                  <w:sz w:val="18"/>
                  <w:szCs w:val="18"/>
                  <w:lang w:val="en-GB"/>
                </w:rPr>
                <w:delText>Alfalfa for seed</w:delText>
              </w:r>
            </w:del>
            <w:ins w:id="1461" w:author="javier siscart" w:date="2022-02-03T08:02:00Z">
              <w:r>
                <w:rPr>
                  <w:rFonts w:cs="Courier New"/>
                  <w:color w:val="000000"/>
                  <w:sz w:val="18"/>
                  <w:szCs w:val="18"/>
                  <w:lang w:val="en-GB"/>
                </w:rPr>
                <w:t>ATMO__WIND</w:t>
              </w:r>
            </w:ins>
            <w:ins w:id="1462" w:author="javier siscart" w:date="2022-02-03T12:28:00Z">
              <w:r>
                <w:rPr>
                  <w:rFonts w:cs="Courier New"/>
                  <w:color w:val="000000"/>
                  <w:sz w:val="18"/>
                  <w:szCs w:val="18"/>
                  <w:lang w:val="en-GB"/>
                </w:rPr>
                <w:t>_SPEED</w:t>
              </w:r>
            </w:ins>
          </w:p>
        </w:tc>
        <w:tc>
          <w:tcPr>
            <w:tcW w:w="847" w:type="dxa"/>
          </w:tcPr>
          <w:p w14:paraId="04614257" w14:textId="77777777" w:rsidR="00812CE3" w:rsidRDefault="00890EEC">
            <w:pPr>
              <w:widowControl w:val="0"/>
              <w:rPr>
                <w:rFonts w:cs="Courier New"/>
                <w:color w:val="000000"/>
                <w:sz w:val="18"/>
                <w:szCs w:val="18"/>
                <w:lang w:val="en-GB"/>
              </w:rPr>
            </w:pPr>
            <w:ins w:id="1463" w:author="javier siscart" w:date="2022-02-03T08:03:00Z">
              <w:r>
                <w:rPr>
                  <w:rFonts w:cs="Courier New"/>
                  <w:color w:val="000000"/>
                  <w:sz w:val="18"/>
                  <w:szCs w:val="18"/>
                  <w:lang w:val="en-GB"/>
                </w:rPr>
                <w:t>m/s</w:t>
              </w:r>
            </w:ins>
          </w:p>
        </w:tc>
        <w:tc>
          <w:tcPr>
            <w:tcW w:w="4309" w:type="dxa"/>
          </w:tcPr>
          <w:p w14:paraId="223AB97B" w14:textId="77777777" w:rsidR="00812CE3" w:rsidRDefault="00890EEC">
            <w:pPr>
              <w:widowControl w:val="0"/>
              <w:rPr>
                <w:rFonts w:cs="Courier New"/>
                <w:color w:val="000000"/>
                <w:sz w:val="18"/>
                <w:szCs w:val="18"/>
                <w:lang w:val="en-GB"/>
              </w:rPr>
            </w:pPr>
            <w:del w:id="1464" w:author="javier siscart" w:date="2022-02-02T19:50:00Z">
              <w:r>
                <w:rPr>
                  <w:rFonts w:cs="Courier New"/>
                  <w:color w:val="000000"/>
                  <w:sz w:val="18"/>
                  <w:szCs w:val="18"/>
                  <w:lang w:val="en-GB"/>
                </w:rPr>
                <w:delText>Medicago sativa</w:delText>
              </w:r>
            </w:del>
            <w:ins w:id="1465" w:author="javier siscart" w:date="2022-02-03T08:03:00Z">
              <w:r>
                <w:rPr>
                  <w:rFonts w:cs="Courier New"/>
                  <w:color w:val="000000"/>
                  <w:sz w:val="18"/>
                  <w:szCs w:val="18"/>
                  <w:lang w:val="en-GB"/>
                </w:rPr>
                <w:t>Wind speed</w:t>
              </w:r>
            </w:ins>
          </w:p>
        </w:tc>
        <w:tc>
          <w:tcPr>
            <w:tcW w:w="1705" w:type="dxa"/>
          </w:tcPr>
          <w:p w14:paraId="41EA6E2A" w14:textId="710AC2AD" w:rsidR="00812CE3" w:rsidRDefault="00890EEC">
            <w:pPr>
              <w:widowControl w:val="0"/>
              <w:rPr>
                <w:rFonts w:cs="Courier New"/>
                <w:color w:val="000000"/>
                <w:sz w:val="18"/>
                <w:szCs w:val="18"/>
                <w:lang w:val="en-GB"/>
              </w:rPr>
            </w:pPr>
            <w:del w:id="1466" w:author="javier siscart" w:date="2022-02-02T19:50:00Z">
              <w:r>
                <w:rPr>
                  <w:rFonts w:cs="Courier New"/>
                  <w:color w:val="000000"/>
                  <w:sz w:val="18"/>
                  <w:szCs w:val="18"/>
                  <w:lang w:val="en-GB"/>
                </w:rPr>
                <w:delText>1.8.2</w:delText>
              </w:r>
            </w:del>
            <w:ins w:id="1467" w:author="javier siscart" w:date="2022-02-03T08:04:00Z">
              <w:del w:id="1468" w:author="Mallku Caballero" w:date="2022-02-04T11:54:00Z">
                <w:r w:rsidDel="00EB5DF4">
                  <w:rPr>
                    <w:rFonts w:cs="Courier New"/>
                    <w:color w:val="000000"/>
                    <w:sz w:val="18"/>
                    <w:szCs w:val="18"/>
                    <w:lang w:val="en-GB"/>
                  </w:rPr>
                  <w:delText>M</w:delText>
                </w:r>
              </w:del>
            </w:ins>
            <w:ins w:id="1469" w:author="Mallku Caballero" w:date="2022-02-04T11:54:00Z">
              <w:r w:rsidR="00EB5DF4">
                <w:rPr>
                  <w:rFonts w:cs="Courier New"/>
                  <w:color w:val="000000"/>
                  <w:sz w:val="18"/>
                  <w:szCs w:val="18"/>
                  <w:lang w:val="en-GB"/>
                </w:rPr>
                <w:t>m</w:t>
              </w:r>
            </w:ins>
            <w:ins w:id="1470" w:author="javier siscart" w:date="2022-02-03T08:04:00Z">
              <w:r>
                <w:rPr>
                  <w:rFonts w:cs="Courier New"/>
                  <w:color w:val="000000"/>
                  <w:sz w:val="18"/>
                  <w:szCs w:val="18"/>
                  <w:lang w:val="en-GB"/>
                </w:rPr>
                <w:t>in, max, avg</w:t>
              </w:r>
            </w:ins>
          </w:p>
        </w:tc>
      </w:tr>
      <w:tr w:rsidR="00812CE3" w14:paraId="10BC0A7D" w14:textId="77777777" w:rsidTr="00812CE3">
        <w:trPr>
          <w:trHeight w:val="320"/>
        </w:trPr>
        <w:tc>
          <w:tcPr>
            <w:tcW w:w="2494" w:type="dxa"/>
          </w:tcPr>
          <w:p w14:paraId="2C343D80" w14:textId="2EE8B5B5" w:rsidR="00812CE3" w:rsidRDefault="00890EEC">
            <w:pPr>
              <w:widowControl w:val="0"/>
              <w:rPr>
                <w:rFonts w:cs="Courier New"/>
                <w:color w:val="000000"/>
                <w:sz w:val="18"/>
                <w:szCs w:val="18"/>
                <w:lang w:val="en-GB"/>
              </w:rPr>
            </w:pPr>
            <w:ins w:id="1471" w:author="javier siscart" w:date="2022-02-03T12:28:00Z">
              <w:r>
                <w:rPr>
                  <w:rFonts w:cs="Courier New"/>
                  <w:color w:val="000000"/>
                  <w:sz w:val="18"/>
                  <w:szCs w:val="18"/>
                  <w:lang w:val="en-GB"/>
                </w:rPr>
                <w:t>ATMO_</w:t>
              </w:r>
            </w:ins>
            <w:ins w:id="1472" w:author="Mallku Caballero" w:date="2022-02-08T16:51:00Z">
              <w:r w:rsidR="000F6CAC">
                <w:rPr>
                  <w:rFonts w:cs="Courier New"/>
                  <w:color w:val="000000"/>
                  <w:sz w:val="18"/>
                  <w:szCs w:val="18"/>
                  <w:lang w:val="en-GB"/>
                </w:rPr>
                <w:t>_</w:t>
              </w:r>
            </w:ins>
            <w:ins w:id="1473" w:author="javier siscart" w:date="2022-02-03T12:28:00Z">
              <w:r>
                <w:rPr>
                  <w:rFonts w:cs="Courier New"/>
                  <w:color w:val="000000"/>
                  <w:sz w:val="18"/>
                  <w:szCs w:val="18"/>
                  <w:lang w:val="en-GB"/>
                </w:rPr>
                <w:t>IRRADIATION</w:t>
              </w:r>
            </w:ins>
          </w:p>
        </w:tc>
        <w:tc>
          <w:tcPr>
            <w:tcW w:w="847" w:type="dxa"/>
          </w:tcPr>
          <w:p w14:paraId="6B2825A6" w14:textId="5BB5F20B" w:rsidR="00812CE3" w:rsidRDefault="00890EEC">
            <w:pPr>
              <w:widowControl w:val="0"/>
              <w:rPr>
                <w:rFonts w:cs="Courier New"/>
                <w:color w:val="000000"/>
                <w:sz w:val="18"/>
                <w:szCs w:val="18"/>
                <w:lang w:val="en-GB"/>
              </w:rPr>
            </w:pPr>
            <w:ins w:id="1474" w:author="javier siscart" w:date="2022-02-03T12:32:00Z">
              <w:r>
                <w:rPr>
                  <w:rFonts w:cs="Courier New"/>
                  <w:color w:val="000000"/>
                  <w:sz w:val="18"/>
                  <w:szCs w:val="18"/>
                  <w:lang w:val="en-GB"/>
                </w:rPr>
                <w:t>W/m</w:t>
              </w:r>
            </w:ins>
            <w:ins w:id="1475" w:author="Mallku Caballero" w:date="2022-02-08T16:54:00Z">
              <w:r w:rsidR="000F6CAC" w:rsidRPr="00920C50">
                <w:rPr>
                  <w:rFonts w:cs="Courier New"/>
                  <w:color w:val="000000"/>
                  <w:sz w:val="18"/>
                  <w:szCs w:val="18"/>
                  <w:vertAlign w:val="superscript"/>
                  <w:lang w:val="en-GB"/>
                </w:rPr>
                <w:t>2</w:t>
              </w:r>
            </w:ins>
            <w:ins w:id="1476" w:author="javier siscart" w:date="2022-02-03T12:32:00Z">
              <w:del w:id="1477" w:author="Mallku Caballero" w:date="2022-02-08T16:54:00Z">
                <w:r w:rsidDel="000F6CAC">
                  <w:rPr>
                    <w:rFonts w:cs="Courier New"/>
                    <w:color w:val="000000"/>
                    <w:sz w:val="18"/>
                    <w:szCs w:val="18"/>
                    <w:lang w:val="en-GB"/>
                  </w:rPr>
                  <w:delText>^2</w:delText>
                </w:r>
              </w:del>
            </w:ins>
          </w:p>
        </w:tc>
        <w:tc>
          <w:tcPr>
            <w:tcW w:w="4309" w:type="dxa"/>
          </w:tcPr>
          <w:p w14:paraId="7E393C73" w14:textId="77777777" w:rsidR="00812CE3" w:rsidRDefault="00890EEC">
            <w:pPr>
              <w:widowControl w:val="0"/>
              <w:rPr>
                <w:rFonts w:cs="Courier New"/>
                <w:color w:val="000000"/>
                <w:sz w:val="18"/>
                <w:szCs w:val="18"/>
                <w:lang w:val="en-GB"/>
              </w:rPr>
            </w:pPr>
            <w:ins w:id="1478" w:author="javier siscart" w:date="2022-02-03T12:46:00Z">
              <w:r>
                <w:rPr>
                  <w:rFonts w:cs="Courier New"/>
                  <w:color w:val="000000"/>
                  <w:sz w:val="18"/>
                  <w:szCs w:val="18"/>
                  <w:lang w:val="en-GB"/>
                </w:rPr>
                <w:t>Solar irradiation</w:t>
              </w:r>
            </w:ins>
          </w:p>
        </w:tc>
        <w:tc>
          <w:tcPr>
            <w:tcW w:w="1705" w:type="dxa"/>
          </w:tcPr>
          <w:p w14:paraId="74D0FE63" w14:textId="196BEFAC" w:rsidR="00812CE3" w:rsidRDefault="00890EEC">
            <w:pPr>
              <w:widowControl w:val="0"/>
              <w:rPr>
                <w:rFonts w:cs="Courier New"/>
                <w:color w:val="000000"/>
                <w:sz w:val="18"/>
                <w:szCs w:val="18"/>
                <w:lang w:val="en-GB"/>
              </w:rPr>
            </w:pPr>
            <w:ins w:id="1479" w:author="javier siscart" w:date="2022-02-03T12:46:00Z">
              <w:del w:id="1480" w:author="Mallku Caballero" w:date="2022-02-04T11:54:00Z">
                <w:r w:rsidDel="00EB5DF4">
                  <w:rPr>
                    <w:rFonts w:cs="Courier New"/>
                    <w:color w:val="000000"/>
                    <w:sz w:val="18"/>
                    <w:szCs w:val="18"/>
                    <w:lang w:val="en-GB"/>
                  </w:rPr>
                  <w:delText>M</w:delText>
                </w:r>
              </w:del>
            </w:ins>
            <w:ins w:id="1481" w:author="Mallku Caballero" w:date="2022-02-04T11:54:00Z">
              <w:r w:rsidR="00EB5DF4">
                <w:rPr>
                  <w:rFonts w:cs="Courier New"/>
                  <w:color w:val="000000"/>
                  <w:sz w:val="18"/>
                  <w:szCs w:val="18"/>
                  <w:lang w:val="en-GB"/>
                </w:rPr>
                <w:t>m</w:t>
              </w:r>
            </w:ins>
            <w:ins w:id="1482" w:author="javier siscart" w:date="2022-02-03T12:46:00Z">
              <w:r>
                <w:rPr>
                  <w:rFonts w:cs="Courier New"/>
                  <w:color w:val="000000"/>
                  <w:sz w:val="18"/>
                  <w:szCs w:val="18"/>
                  <w:lang w:val="en-GB"/>
                </w:rPr>
                <w:t>in, max, avg</w:t>
              </w:r>
            </w:ins>
          </w:p>
        </w:tc>
      </w:tr>
      <w:tr w:rsidR="00812CE3" w14:paraId="58C6C643" w14:textId="77777777" w:rsidTr="00812CE3">
        <w:trPr>
          <w:trHeight w:val="320"/>
        </w:trPr>
        <w:tc>
          <w:tcPr>
            <w:tcW w:w="2494" w:type="dxa"/>
          </w:tcPr>
          <w:p w14:paraId="18EB0DE4" w14:textId="1487DE9D" w:rsidR="00812CE3" w:rsidRDefault="00890EEC">
            <w:pPr>
              <w:widowControl w:val="0"/>
              <w:rPr>
                <w:rFonts w:cs="Courier New"/>
                <w:color w:val="000000"/>
                <w:sz w:val="18"/>
                <w:szCs w:val="18"/>
                <w:lang w:val="en-GB"/>
              </w:rPr>
            </w:pPr>
            <w:ins w:id="1483" w:author="javier siscart" w:date="2022-02-03T12:29:00Z">
              <w:r>
                <w:rPr>
                  <w:rFonts w:cs="Courier New"/>
                  <w:color w:val="000000"/>
                  <w:sz w:val="18"/>
                  <w:szCs w:val="18"/>
                  <w:lang w:val="en-GB"/>
                </w:rPr>
                <w:t>ATMO</w:t>
              </w:r>
            </w:ins>
            <w:ins w:id="1484" w:author="Mallku Caballero" w:date="2022-02-08T16:51:00Z">
              <w:r w:rsidR="000F6CAC">
                <w:rPr>
                  <w:rFonts w:cs="Courier New"/>
                  <w:color w:val="000000"/>
                  <w:sz w:val="18"/>
                  <w:szCs w:val="18"/>
                  <w:lang w:val="en-GB"/>
                </w:rPr>
                <w:t>_</w:t>
              </w:r>
            </w:ins>
            <w:ins w:id="1485" w:author="javier siscart" w:date="2022-02-03T12:29:00Z">
              <w:r>
                <w:rPr>
                  <w:rFonts w:cs="Courier New"/>
                  <w:color w:val="000000"/>
                  <w:sz w:val="18"/>
                  <w:szCs w:val="18"/>
                  <w:lang w:val="en-GB"/>
                </w:rPr>
                <w:t>_SS</w:t>
              </w:r>
            </w:ins>
            <w:ins w:id="1486" w:author="javier siscart" w:date="2022-02-03T12:30:00Z">
              <w:r>
                <w:rPr>
                  <w:rFonts w:cs="Courier New"/>
                  <w:color w:val="000000"/>
                  <w:sz w:val="18"/>
                  <w:szCs w:val="18"/>
                  <w:lang w:val="en-GB"/>
                </w:rPr>
                <w:t>R</w:t>
              </w:r>
            </w:ins>
          </w:p>
        </w:tc>
        <w:tc>
          <w:tcPr>
            <w:tcW w:w="847" w:type="dxa"/>
          </w:tcPr>
          <w:p w14:paraId="0C80AB50" w14:textId="77777777" w:rsidR="00812CE3" w:rsidRDefault="00890EEC">
            <w:pPr>
              <w:widowControl w:val="0"/>
              <w:rPr>
                <w:rFonts w:cs="Courier New"/>
                <w:color w:val="000000"/>
                <w:sz w:val="18"/>
                <w:szCs w:val="18"/>
                <w:lang w:val="en-GB"/>
              </w:rPr>
            </w:pPr>
            <w:ins w:id="1487" w:author="javier siscart" w:date="2022-02-03T12:31:00Z">
              <w:r>
                <w:rPr>
                  <w:rFonts w:cs="Courier New"/>
                  <w:color w:val="000000"/>
                  <w:sz w:val="18"/>
                  <w:szCs w:val="18"/>
                  <w:lang w:val="en-GB"/>
                </w:rPr>
                <w:t>W/m</w:t>
              </w:r>
              <w:del w:id="1488" w:author="Mallku Caballero" w:date="2022-02-08T16:53:00Z">
                <w:r w:rsidRPr="000F6CAC" w:rsidDel="000F6CAC">
                  <w:rPr>
                    <w:rFonts w:cs="Courier New"/>
                    <w:color w:val="000000"/>
                    <w:sz w:val="18"/>
                    <w:szCs w:val="18"/>
                    <w:vertAlign w:val="superscript"/>
                    <w:lang w:val="en-GB"/>
                    <w:rPrChange w:id="1489" w:author="Mallku Caballero" w:date="2022-02-08T16:53:00Z">
                      <w:rPr>
                        <w:rFonts w:cs="Courier New"/>
                        <w:color w:val="000000"/>
                        <w:sz w:val="18"/>
                        <w:szCs w:val="18"/>
                        <w:lang w:val="en-GB"/>
                      </w:rPr>
                    </w:rPrChange>
                  </w:rPr>
                  <w:delText>^</w:delText>
                </w:r>
              </w:del>
              <w:r w:rsidRPr="000F6CAC">
                <w:rPr>
                  <w:rFonts w:cs="Courier New"/>
                  <w:color w:val="000000"/>
                  <w:sz w:val="18"/>
                  <w:szCs w:val="18"/>
                  <w:vertAlign w:val="superscript"/>
                  <w:lang w:val="en-GB"/>
                  <w:rPrChange w:id="1490" w:author="Mallku Caballero" w:date="2022-02-08T16:53:00Z">
                    <w:rPr>
                      <w:rFonts w:cs="Courier New"/>
                      <w:color w:val="000000"/>
                      <w:sz w:val="18"/>
                      <w:szCs w:val="18"/>
                      <w:lang w:val="en-GB"/>
                    </w:rPr>
                  </w:rPrChange>
                </w:rPr>
                <w:t>2</w:t>
              </w:r>
            </w:ins>
          </w:p>
        </w:tc>
        <w:tc>
          <w:tcPr>
            <w:tcW w:w="4309" w:type="dxa"/>
          </w:tcPr>
          <w:p w14:paraId="3F38DA7A" w14:textId="77777777" w:rsidR="00812CE3" w:rsidRDefault="00890EEC">
            <w:pPr>
              <w:widowControl w:val="0"/>
              <w:rPr>
                <w:rFonts w:cs="Courier New"/>
                <w:color w:val="000000"/>
                <w:sz w:val="18"/>
                <w:szCs w:val="18"/>
                <w:lang w:val="en-GB"/>
              </w:rPr>
            </w:pPr>
            <w:ins w:id="1491" w:author="javier siscart" w:date="2022-02-03T12:30:00Z">
              <w:r>
                <w:rPr>
                  <w:rFonts w:cs="Courier New"/>
                  <w:color w:val="000000"/>
                  <w:sz w:val="18"/>
                  <w:szCs w:val="18"/>
                  <w:lang w:val="en-GB"/>
                </w:rPr>
                <w:t>Surface Solar Radiation (incoming solar radiation on soil surface)</w:t>
              </w:r>
            </w:ins>
          </w:p>
        </w:tc>
        <w:tc>
          <w:tcPr>
            <w:tcW w:w="1705" w:type="dxa"/>
          </w:tcPr>
          <w:p w14:paraId="03225FED" w14:textId="498612B1" w:rsidR="00812CE3" w:rsidRDefault="00890EEC">
            <w:pPr>
              <w:widowControl w:val="0"/>
              <w:rPr>
                <w:rFonts w:cs="Courier New"/>
                <w:color w:val="000000"/>
                <w:sz w:val="18"/>
                <w:szCs w:val="18"/>
                <w:lang w:val="en-GB"/>
              </w:rPr>
            </w:pPr>
            <w:ins w:id="1492" w:author="javier siscart" w:date="2022-02-03T12:30:00Z">
              <w:del w:id="1493" w:author="Mallku Caballero" w:date="2022-02-04T11:54:00Z">
                <w:r w:rsidDel="00EB5DF4">
                  <w:rPr>
                    <w:rFonts w:cs="Courier New"/>
                    <w:color w:val="000000"/>
                    <w:sz w:val="18"/>
                    <w:szCs w:val="18"/>
                    <w:lang w:val="en-GB"/>
                  </w:rPr>
                  <w:delText>M</w:delText>
                </w:r>
              </w:del>
            </w:ins>
            <w:ins w:id="1494" w:author="Mallku Caballero" w:date="2022-02-04T11:54:00Z">
              <w:r w:rsidR="00EB5DF4">
                <w:rPr>
                  <w:rFonts w:cs="Courier New"/>
                  <w:color w:val="000000"/>
                  <w:sz w:val="18"/>
                  <w:szCs w:val="18"/>
                  <w:lang w:val="en-GB"/>
                </w:rPr>
                <w:t>m</w:t>
              </w:r>
            </w:ins>
            <w:ins w:id="1495" w:author="javier siscart" w:date="2022-02-03T12:30:00Z">
              <w:r>
                <w:rPr>
                  <w:rFonts w:cs="Courier New"/>
                  <w:color w:val="000000"/>
                  <w:sz w:val="18"/>
                  <w:szCs w:val="18"/>
                  <w:lang w:val="en-GB"/>
                </w:rPr>
                <w:t>in, max, avg</w:t>
              </w:r>
            </w:ins>
          </w:p>
        </w:tc>
      </w:tr>
      <w:tr w:rsidR="00812CE3" w14:paraId="341996C0" w14:textId="77777777" w:rsidTr="00812CE3">
        <w:trPr>
          <w:trHeight w:val="320"/>
        </w:trPr>
        <w:tc>
          <w:tcPr>
            <w:tcW w:w="2494" w:type="dxa"/>
          </w:tcPr>
          <w:p w14:paraId="5CB0D6E6" w14:textId="4C66E918" w:rsidR="00812CE3" w:rsidRDefault="00890EEC">
            <w:pPr>
              <w:widowControl w:val="0"/>
              <w:rPr>
                <w:rFonts w:cs="Courier New"/>
                <w:color w:val="000000"/>
                <w:sz w:val="18"/>
                <w:szCs w:val="18"/>
                <w:lang w:val="en-GB"/>
              </w:rPr>
            </w:pPr>
            <w:ins w:id="1496" w:author="javier siscart" w:date="2022-02-03T12:29:00Z">
              <w:r>
                <w:rPr>
                  <w:rFonts w:cs="Courier New"/>
                  <w:color w:val="000000"/>
                  <w:sz w:val="18"/>
                  <w:szCs w:val="18"/>
                  <w:lang w:val="en-GB"/>
                </w:rPr>
                <w:t>ATMO_</w:t>
              </w:r>
            </w:ins>
            <w:ins w:id="1497" w:author="Mallku Caballero" w:date="2022-02-08T16:51:00Z">
              <w:r w:rsidR="000F6CAC">
                <w:rPr>
                  <w:rFonts w:cs="Courier New"/>
                  <w:color w:val="000000"/>
                  <w:sz w:val="18"/>
                  <w:szCs w:val="18"/>
                  <w:lang w:val="en-GB"/>
                </w:rPr>
                <w:t>_</w:t>
              </w:r>
            </w:ins>
            <w:ins w:id="1498" w:author="javier siscart" w:date="2022-02-03T12:29:00Z">
              <w:r>
                <w:rPr>
                  <w:rFonts w:cs="Courier New"/>
                  <w:color w:val="000000"/>
                  <w:sz w:val="18"/>
                  <w:szCs w:val="18"/>
                  <w:lang w:val="en-GB"/>
                </w:rPr>
                <w:t>WIND_GU</w:t>
              </w:r>
              <w:del w:id="1499" w:author="Mallku Caballero" w:date="2022-02-08T16:52:00Z">
                <w:r w:rsidDel="000F6CAC">
                  <w:rPr>
                    <w:rFonts w:cs="Courier New"/>
                    <w:color w:val="000000"/>
                    <w:sz w:val="18"/>
                    <w:szCs w:val="18"/>
                    <w:lang w:val="en-GB"/>
                  </w:rPr>
                  <w:delText>S</w:delText>
                </w:r>
              </w:del>
              <w:r>
                <w:rPr>
                  <w:rFonts w:cs="Courier New"/>
                  <w:color w:val="000000"/>
                  <w:sz w:val="18"/>
                  <w:szCs w:val="18"/>
                  <w:lang w:val="en-GB"/>
                </w:rPr>
                <w:t>STINESS</w:t>
              </w:r>
            </w:ins>
          </w:p>
        </w:tc>
        <w:tc>
          <w:tcPr>
            <w:tcW w:w="847" w:type="dxa"/>
          </w:tcPr>
          <w:p w14:paraId="07312F3E" w14:textId="77777777" w:rsidR="00812CE3" w:rsidRDefault="00890EEC">
            <w:pPr>
              <w:widowControl w:val="0"/>
              <w:rPr>
                <w:rFonts w:cs="Courier New"/>
                <w:color w:val="000000"/>
                <w:sz w:val="18"/>
                <w:szCs w:val="18"/>
                <w:lang w:val="en-GB"/>
              </w:rPr>
            </w:pPr>
            <w:ins w:id="1500" w:author="javier siscart" w:date="2022-02-03T12:29:00Z">
              <w:r>
                <w:rPr>
                  <w:rFonts w:cs="Courier New"/>
                  <w:color w:val="000000"/>
                  <w:sz w:val="18"/>
                  <w:szCs w:val="18"/>
                  <w:lang w:val="en-GB"/>
                </w:rPr>
                <w:t>m/s</w:t>
              </w:r>
            </w:ins>
          </w:p>
        </w:tc>
        <w:tc>
          <w:tcPr>
            <w:tcW w:w="4309" w:type="dxa"/>
          </w:tcPr>
          <w:p w14:paraId="04EE1067" w14:textId="77777777" w:rsidR="00812CE3" w:rsidRDefault="00890EEC">
            <w:pPr>
              <w:widowControl w:val="0"/>
              <w:rPr>
                <w:rFonts w:cs="Courier New"/>
                <w:color w:val="000000"/>
                <w:sz w:val="18"/>
                <w:szCs w:val="18"/>
                <w:lang w:val="en-GB"/>
              </w:rPr>
            </w:pPr>
            <w:ins w:id="1501" w:author="javier siscart" w:date="2022-02-03T12:46:00Z">
              <w:r>
                <w:rPr>
                  <w:rFonts w:cs="Courier New"/>
                  <w:color w:val="000000"/>
                  <w:sz w:val="18"/>
                  <w:szCs w:val="18"/>
                  <w:lang w:val="en-GB"/>
                </w:rPr>
                <w:t>Wind gusts</w:t>
              </w:r>
            </w:ins>
          </w:p>
        </w:tc>
        <w:tc>
          <w:tcPr>
            <w:tcW w:w="1705" w:type="dxa"/>
          </w:tcPr>
          <w:p w14:paraId="3BF7FFB5" w14:textId="065E99E9" w:rsidR="00812CE3" w:rsidRDefault="00890EEC">
            <w:pPr>
              <w:widowControl w:val="0"/>
              <w:rPr>
                <w:rFonts w:cs="Courier New"/>
                <w:color w:val="000000"/>
                <w:sz w:val="18"/>
                <w:szCs w:val="18"/>
                <w:lang w:val="en-GB"/>
              </w:rPr>
            </w:pPr>
            <w:ins w:id="1502" w:author="javier siscart" w:date="2022-02-03T12:46:00Z">
              <w:del w:id="1503" w:author="Mallku Caballero" w:date="2022-02-04T11:54:00Z">
                <w:r w:rsidDel="00EB5DF4">
                  <w:rPr>
                    <w:rFonts w:cs="Courier New"/>
                    <w:color w:val="000000"/>
                    <w:sz w:val="18"/>
                    <w:szCs w:val="18"/>
                    <w:lang w:val="en-GB"/>
                  </w:rPr>
                  <w:delText>M</w:delText>
                </w:r>
              </w:del>
            </w:ins>
            <w:ins w:id="1504" w:author="Mallku Caballero" w:date="2022-02-04T11:54:00Z">
              <w:r w:rsidR="00EB5DF4">
                <w:rPr>
                  <w:rFonts w:cs="Courier New"/>
                  <w:color w:val="000000"/>
                  <w:sz w:val="18"/>
                  <w:szCs w:val="18"/>
                  <w:lang w:val="en-GB"/>
                </w:rPr>
                <w:t>m</w:t>
              </w:r>
            </w:ins>
            <w:ins w:id="1505" w:author="javier siscart" w:date="2022-02-03T12:46:00Z">
              <w:r>
                <w:rPr>
                  <w:rFonts w:cs="Courier New"/>
                  <w:color w:val="000000"/>
                  <w:sz w:val="18"/>
                  <w:szCs w:val="18"/>
                  <w:lang w:val="en-GB"/>
                </w:rPr>
                <w:t>in, max, avg</w:t>
              </w:r>
            </w:ins>
          </w:p>
        </w:tc>
      </w:tr>
      <w:tr w:rsidR="00812CE3" w14:paraId="60392B05" w14:textId="77777777" w:rsidTr="00812CE3">
        <w:trPr>
          <w:trHeight w:val="320"/>
        </w:trPr>
        <w:tc>
          <w:tcPr>
            <w:tcW w:w="2494" w:type="dxa"/>
          </w:tcPr>
          <w:p w14:paraId="54B90EFA" w14:textId="0DA0F9DF" w:rsidR="00812CE3" w:rsidRDefault="00890EEC">
            <w:pPr>
              <w:widowControl w:val="0"/>
              <w:rPr>
                <w:rFonts w:cs="Courier New"/>
                <w:color w:val="000000"/>
                <w:sz w:val="18"/>
                <w:szCs w:val="18"/>
                <w:lang w:val="en-GB"/>
              </w:rPr>
            </w:pPr>
            <w:del w:id="1506" w:author="javier siscart" w:date="2022-02-02T19:46:00Z">
              <w:r>
                <w:rPr>
                  <w:rFonts w:cs="Courier New"/>
                  <w:color w:val="000000"/>
                  <w:sz w:val="18"/>
                  <w:szCs w:val="18"/>
                  <w:lang w:val="en-GB"/>
                </w:rPr>
                <w:delText>Almond</w:delText>
              </w:r>
            </w:del>
            <w:ins w:id="1507" w:author="javier siscart" w:date="2022-02-03T08:02:00Z">
              <w:r>
                <w:rPr>
                  <w:rFonts w:cs="Courier New"/>
                  <w:color w:val="000000"/>
                  <w:sz w:val="18"/>
                  <w:szCs w:val="18"/>
                  <w:lang w:val="en-GB"/>
                </w:rPr>
                <w:t>ATMO__R</w:t>
              </w:r>
              <w:del w:id="1508" w:author="Mallku Caballero" w:date="2022-02-08T16:52:00Z">
                <w:r w:rsidDel="000F6CAC">
                  <w:rPr>
                    <w:rFonts w:cs="Courier New"/>
                    <w:color w:val="000000"/>
                    <w:sz w:val="18"/>
                    <w:szCs w:val="18"/>
                    <w:lang w:val="en-GB"/>
                  </w:rPr>
                  <w:delText>ainFlow</w:delText>
                </w:r>
              </w:del>
            </w:ins>
            <w:ins w:id="1509" w:author="Mallku Caballero" w:date="2022-02-08T16:52:00Z">
              <w:r w:rsidR="000F6CAC">
                <w:rPr>
                  <w:rFonts w:cs="Courier New"/>
                  <w:color w:val="000000"/>
                  <w:sz w:val="18"/>
                  <w:szCs w:val="18"/>
                  <w:lang w:val="en-GB"/>
                </w:rPr>
                <w:t>AINFLOW</w:t>
              </w:r>
            </w:ins>
          </w:p>
        </w:tc>
        <w:tc>
          <w:tcPr>
            <w:tcW w:w="847" w:type="dxa"/>
          </w:tcPr>
          <w:p w14:paraId="5A8074BF" w14:textId="77777777" w:rsidR="00812CE3" w:rsidRDefault="00890EEC">
            <w:pPr>
              <w:widowControl w:val="0"/>
              <w:rPr>
                <w:rFonts w:cs="Courier New"/>
                <w:color w:val="000000"/>
                <w:sz w:val="18"/>
                <w:szCs w:val="18"/>
                <w:lang w:val="en-GB"/>
              </w:rPr>
            </w:pPr>
            <w:ins w:id="1510" w:author="javier siscart" w:date="2022-02-03T08:03:00Z">
              <w:r>
                <w:rPr>
                  <w:rFonts w:cs="Courier New"/>
                  <w:color w:val="000000"/>
                  <w:sz w:val="18"/>
                  <w:szCs w:val="18"/>
                  <w:lang w:val="en-GB"/>
                </w:rPr>
                <w:t>mm/h</w:t>
              </w:r>
            </w:ins>
          </w:p>
        </w:tc>
        <w:tc>
          <w:tcPr>
            <w:tcW w:w="4309" w:type="dxa"/>
          </w:tcPr>
          <w:p w14:paraId="0D0B9AC2" w14:textId="77777777" w:rsidR="00812CE3" w:rsidRDefault="00890EEC">
            <w:pPr>
              <w:widowControl w:val="0"/>
              <w:rPr>
                <w:rFonts w:cs="Courier New"/>
                <w:color w:val="000000"/>
                <w:sz w:val="18"/>
                <w:szCs w:val="18"/>
                <w:lang w:val="en-GB"/>
              </w:rPr>
            </w:pPr>
            <w:del w:id="1511" w:author="javier siscart" w:date="2022-02-02T19:46:00Z">
              <w:r>
                <w:rPr>
                  <w:rFonts w:cs="Courier New"/>
                  <w:color w:val="000000"/>
                  <w:sz w:val="18"/>
                  <w:szCs w:val="18"/>
                  <w:lang w:val="en-GB"/>
                </w:rPr>
                <w:delText>Prunus dulcis</w:delText>
              </w:r>
            </w:del>
            <w:ins w:id="1512" w:author="javier siscart" w:date="2022-02-03T08:03:00Z">
              <w:r>
                <w:rPr>
                  <w:rFonts w:cs="Courier New"/>
                  <w:color w:val="000000"/>
                  <w:sz w:val="18"/>
                  <w:szCs w:val="18"/>
                  <w:lang w:val="en-GB"/>
                </w:rPr>
                <w:t>Precipitation intensity</w:t>
              </w:r>
            </w:ins>
          </w:p>
        </w:tc>
        <w:tc>
          <w:tcPr>
            <w:tcW w:w="1705" w:type="dxa"/>
          </w:tcPr>
          <w:p w14:paraId="113CB003" w14:textId="35C5F8EE" w:rsidR="00812CE3" w:rsidRDefault="00890EEC">
            <w:pPr>
              <w:widowControl w:val="0"/>
              <w:rPr>
                <w:rFonts w:cs="Courier New"/>
                <w:color w:val="000000"/>
                <w:sz w:val="18"/>
                <w:szCs w:val="18"/>
                <w:lang w:val="en-GB"/>
              </w:rPr>
            </w:pPr>
            <w:del w:id="1513" w:author="javier siscart" w:date="2022-02-02T19:46:00Z">
              <w:r>
                <w:rPr>
                  <w:rFonts w:cs="Courier New"/>
                  <w:color w:val="000000"/>
                  <w:sz w:val="18"/>
                  <w:szCs w:val="18"/>
                  <w:lang w:val="en-GB"/>
                </w:rPr>
                <w:delText>2.1.7.1</w:delText>
              </w:r>
            </w:del>
            <w:ins w:id="1514" w:author="javier siscart" w:date="2022-02-03T08:04:00Z">
              <w:del w:id="1515" w:author="Mallku Caballero" w:date="2022-02-04T11:54:00Z">
                <w:r w:rsidDel="00EB5DF4">
                  <w:rPr>
                    <w:rFonts w:cs="Courier New"/>
                    <w:color w:val="000000"/>
                    <w:sz w:val="18"/>
                    <w:szCs w:val="18"/>
                    <w:lang w:val="en-GB"/>
                  </w:rPr>
                  <w:delText>M</w:delText>
                </w:r>
              </w:del>
            </w:ins>
            <w:ins w:id="1516" w:author="Mallku Caballero" w:date="2022-02-04T11:54:00Z">
              <w:r w:rsidR="00EB5DF4">
                <w:rPr>
                  <w:rFonts w:cs="Courier New"/>
                  <w:color w:val="000000"/>
                  <w:sz w:val="18"/>
                  <w:szCs w:val="18"/>
                  <w:lang w:val="en-GB"/>
                </w:rPr>
                <w:t>m</w:t>
              </w:r>
            </w:ins>
            <w:ins w:id="1517" w:author="javier siscart" w:date="2022-02-03T08:04:00Z">
              <w:r>
                <w:rPr>
                  <w:rFonts w:cs="Courier New"/>
                  <w:color w:val="000000"/>
                  <w:sz w:val="18"/>
                  <w:szCs w:val="18"/>
                  <w:lang w:val="en-GB"/>
                </w:rPr>
                <w:t>in, max, avg</w:t>
              </w:r>
            </w:ins>
          </w:p>
        </w:tc>
      </w:tr>
      <w:tr w:rsidR="00812CE3" w14:paraId="3B63AEB4" w14:textId="77777777" w:rsidTr="00812CE3">
        <w:trPr>
          <w:trHeight w:val="320"/>
        </w:trPr>
        <w:tc>
          <w:tcPr>
            <w:tcW w:w="2494" w:type="dxa"/>
          </w:tcPr>
          <w:p w14:paraId="0C34470C" w14:textId="70F278FE" w:rsidR="00812CE3" w:rsidRDefault="00890EEC">
            <w:pPr>
              <w:widowControl w:val="0"/>
              <w:rPr>
                <w:rFonts w:cs="Courier New"/>
                <w:color w:val="000000"/>
                <w:sz w:val="18"/>
                <w:szCs w:val="18"/>
                <w:lang w:val="en-GB"/>
              </w:rPr>
            </w:pPr>
            <w:del w:id="1518" w:author="javier siscart" w:date="2022-02-02T19:46:00Z">
              <w:r>
                <w:rPr>
                  <w:rFonts w:cs="Courier New"/>
                  <w:color w:val="000000"/>
                  <w:sz w:val="18"/>
                  <w:szCs w:val="18"/>
                  <w:lang w:val="en-GB"/>
                </w:rPr>
                <w:delText>Anise seeds</w:delText>
              </w:r>
            </w:del>
            <w:ins w:id="1519" w:author="javier siscart" w:date="2022-02-03T08:02:00Z">
              <w:r>
                <w:rPr>
                  <w:rFonts w:cs="Courier New"/>
                  <w:color w:val="000000"/>
                  <w:sz w:val="18"/>
                  <w:szCs w:val="18"/>
                  <w:lang w:val="en-GB"/>
                </w:rPr>
                <w:t>ATMO__R</w:t>
              </w:r>
              <w:del w:id="1520" w:author="Mallku Caballero" w:date="2022-02-08T16:52:00Z">
                <w:r w:rsidDel="000F6CAC">
                  <w:rPr>
                    <w:rFonts w:cs="Courier New"/>
                    <w:color w:val="000000"/>
                    <w:sz w:val="18"/>
                    <w:szCs w:val="18"/>
                    <w:lang w:val="en-GB"/>
                  </w:rPr>
                  <w:delText>ainFall</w:delText>
                </w:r>
              </w:del>
            </w:ins>
            <w:ins w:id="1521" w:author="Mallku Caballero" w:date="2022-02-08T16:52:00Z">
              <w:r w:rsidR="000F6CAC">
                <w:rPr>
                  <w:rFonts w:cs="Courier New"/>
                  <w:color w:val="000000"/>
                  <w:sz w:val="18"/>
                  <w:szCs w:val="18"/>
                  <w:lang w:val="en-GB"/>
                </w:rPr>
                <w:t>AINFALL</w:t>
              </w:r>
            </w:ins>
          </w:p>
        </w:tc>
        <w:tc>
          <w:tcPr>
            <w:tcW w:w="847" w:type="dxa"/>
          </w:tcPr>
          <w:p w14:paraId="4C963DDF" w14:textId="0D876937" w:rsidR="00812CE3" w:rsidRDefault="000F6CAC">
            <w:pPr>
              <w:widowControl w:val="0"/>
              <w:rPr>
                <w:rFonts w:cs="Courier New"/>
                <w:color w:val="000000"/>
                <w:sz w:val="18"/>
                <w:szCs w:val="18"/>
                <w:lang w:val="en-GB"/>
              </w:rPr>
            </w:pPr>
            <w:ins w:id="1522" w:author="javier siscart" w:date="2022-02-03T08:03:00Z">
              <w:del w:id="1523" w:author="Mallku Caballero" w:date="2022-02-08T16:55:00Z">
                <w:r w:rsidDel="000F6CAC">
                  <w:rPr>
                    <w:rFonts w:cs="Courier New"/>
                    <w:color w:val="000000"/>
                    <w:sz w:val="18"/>
                    <w:szCs w:val="18"/>
                    <w:lang w:val="en-GB"/>
                  </w:rPr>
                  <w:delText>M</w:delText>
                </w:r>
              </w:del>
            </w:ins>
            <w:ins w:id="1524" w:author="Mallku Caballero" w:date="2022-02-08T16:55:00Z">
              <w:r>
                <w:rPr>
                  <w:rFonts w:cs="Courier New"/>
                  <w:color w:val="000000"/>
                  <w:sz w:val="18"/>
                  <w:szCs w:val="18"/>
                  <w:lang w:val="en-GB"/>
                </w:rPr>
                <w:t>m</w:t>
              </w:r>
            </w:ins>
            <w:ins w:id="1525" w:author="javier siscart" w:date="2022-02-03T08:03:00Z">
              <w:r w:rsidR="00890EEC">
                <w:rPr>
                  <w:rFonts w:cs="Courier New"/>
                  <w:color w:val="000000"/>
                  <w:sz w:val="18"/>
                  <w:szCs w:val="18"/>
                  <w:lang w:val="en-GB"/>
                </w:rPr>
                <w:t>m</w:t>
              </w:r>
            </w:ins>
          </w:p>
        </w:tc>
        <w:tc>
          <w:tcPr>
            <w:tcW w:w="4309" w:type="dxa"/>
          </w:tcPr>
          <w:p w14:paraId="3AD07BCA" w14:textId="77777777" w:rsidR="00812CE3" w:rsidRDefault="00890EEC">
            <w:pPr>
              <w:widowControl w:val="0"/>
              <w:rPr>
                <w:rFonts w:cs="Courier New"/>
                <w:color w:val="000000"/>
                <w:sz w:val="18"/>
                <w:szCs w:val="18"/>
                <w:lang w:val="en-GB"/>
              </w:rPr>
            </w:pPr>
            <w:del w:id="1526" w:author="javier siscart" w:date="2022-02-02T19:46:00Z">
              <w:r>
                <w:rPr>
                  <w:rFonts w:cs="Courier New"/>
                  <w:color w:val="000000"/>
                  <w:sz w:val="18"/>
                  <w:szCs w:val="18"/>
                  <w:lang w:val="en-GB"/>
                </w:rPr>
                <w:delText>Pimpinella anisum</w:delText>
              </w:r>
            </w:del>
            <w:ins w:id="1527" w:author="javier siscart" w:date="2022-02-03T08:03:00Z">
              <w:r>
                <w:rPr>
                  <w:rFonts w:cs="Courier New"/>
                  <w:color w:val="000000"/>
                  <w:sz w:val="18"/>
                  <w:szCs w:val="18"/>
                  <w:lang w:val="en-GB"/>
                </w:rPr>
                <w:t>Accumulated precipitation</w:t>
              </w:r>
            </w:ins>
          </w:p>
        </w:tc>
        <w:tc>
          <w:tcPr>
            <w:tcW w:w="1705" w:type="dxa"/>
          </w:tcPr>
          <w:p w14:paraId="6B29BDCF" w14:textId="77777777" w:rsidR="00812CE3" w:rsidRDefault="00890EEC">
            <w:pPr>
              <w:widowControl w:val="0"/>
              <w:rPr>
                <w:rFonts w:cs="Courier New"/>
                <w:color w:val="000000"/>
                <w:sz w:val="18"/>
                <w:szCs w:val="18"/>
                <w:lang w:val="en-GB"/>
              </w:rPr>
            </w:pPr>
            <w:del w:id="1528" w:author="javier siscart" w:date="2022-02-02T19:46:00Z">
              <w:r>
                <w:rPr>
                  <w:rFonts w:cs="Courier New"/>
                  <w:color w:val="000000"/>
                  <w:sz w:val="18"/>
                  <w:szCs w:val="18"/>
                  <w:lang w:val="en-GB"/>
                </w:rPr>
                <w:delText>1.1.4.3.4</w:delText>
              </w:r>
            </w:del>
            <w:ins w:id="1529" w:author="javier siscart" w:date="2022-02-03T08:04:00Z">
              <w:r>
                <w:rPr>
                  <w:rFonts w:cs="Courier New"/>
                  <w:color w:val="000000"/>
                  <w:sz w:val="18"/>
                  <w:szCs w:val="18"/>
                  <w:lang w:val="en-GB"/>
                </w:rPr>
                <w:t>sum</w:t>
              </w:r>
            </w:ins>
          </w:p>
        </w:tc>
      </w:tr>
      <w:tr w:rsidR="00812CE3" w14:paraId="4280C549" w14:textId="77777777" w:rsidTr="00812CE3">
        <w:trPr>
          <w:trHeight w:val="320"/>
        </w:trPr>
        <w:tc>
          <w:tcPr>
            <w:tcW w:w="2494" w:type="dxa"/>
          </w:tcPr>
          <w:p w14:paraId="7A31F6A5" w14:textId="77777777" w:rsidR="00812CE3" w:rsidRDefault="00890EEC">
            <w:pPr>
              <w:widowControl w:val="0"/>
              <w:rPr>
                <w:rFonts w:cs="Courier New"/>
                <w:color w:val="000000"/>
                <w:sz w:val="18"/>
                <w:szCs w:val="18"/>
                <w:lang w:val="en-GB"/>
              </w:rPr>
            </w:pPr>
            <w:del w:id="1530" w:author="javier siscart" w:date="2022-02-02T19:46:00Z">
              <w:r>
                <w:rPr>
                  <w:rFonts w:cs="Courier New"/>
                  <w:color w:val="000000"/>
                  <w:sz w:val="18"/>
                  <w:szCs w:val="18"/>
                  <w:lang w:val="en-GB"/>
                </w:rPr>
                <w:delText>Apple</w:delText>
              </w:r>
            </w:del>
            <w:ins w:id="1531" w:author="javier siscart" w:date="2022-02-03T08:02:00Z">
              <w:r>
                <w:rPr>
                  <w:rFonts w:cs="Courier New"/>
                  <w:color w:val="000000"/>
                  <w:sz w:val="18"/>
                  <w:szCs w:val="18"/>
                  <w:lang w:val="en-GB"/>
                </w:rPr>
                <w:t>SOIL__VMC</w:t>
              </w:r>
            </w:ins>
          </w:p>
        </w:tc>
        <w:tc>
          <w:tcPr>
            <w:tcW w:w="847" w:type="dxa"/>
          </w:tcPr>
          <w:p w14:paraId="69D00E2D" w14:textId="77777777" w:rsidR="00812CE3" w:rsidRDefault="00890EEC">
            <w:pPr>
              <w:widowControl w:val="0"/>
              <w:rPr>
                <w:rFonts w:cs="Courier New"/>
                <w:color w:val="000000"/>
                <w:sz w:val="18"/>
                <w:szCs w:val="18"/>
                <w:lang w:val="en-GB"/>
              </w:rPr>
            </w:pPr>
            <w:ins w:id="1532" w:author="javier siscart" w:date="2022-02-03T08:03:00Z">
              <w:r>
                <w:rPr>
                  <w:rFonts w:cs="Courier New"/>
                  <w:color w:val="000000"/>
                  <w:sz w:val="18"/>
                  <w:szCs w:val="18"/>
                  <w:lang w:val="en-GB"/>
                </w:rPr>
                <w:t>%</w:t>
              </w:r>
            </w:ins>
          </w:p>
        </w:tc>
        <w:tc>
          <w:tcPr>
            <w:tcW w:w="4309" w:type="dxa"/>
          </w:tcPr>
          <w:p w14:paraId="6DBCC676" w14:textId="77777777" w:rsidR="00812CE3" w:rsidRDefault="00890EEC">
            <w:pPr>
              <w:widowControl w:val="0"/>
              <w:rPr>
                <w:rFonts w:cs="Courier New"/>
                <w:color w:val="000000"/>
                <w:sz w:val="18"/>
                <w:szCs w:val="18"/>
                <w:lang w:val="en-GB"/>
              </w:rPr>
            </w:pPr>
            <w:del w:id="1533" w:author="javier siscart" w:date="2022-02-02T19:46:00Z">
              <w:r>
                <w:rPr>
                  <w:rFonts w:cs="Courier New"/>
                  <w:color w:val="000000"/>
                  <w:sz w:val="18"/>
                  <w:szCs w:val="18"/>
                  <w:lang w:val="en-GB"/>
                </w:rPr>
                <w:delText>Malus sylvestris</w:delText>
              </w:r>
            </w:del>
            <w:ins w:id="1534" w:author="javier siscart" w:date="2022-02-03T08:04:00Z">
              <w:r>
                <w:rPr>
                  <w:rFonts w:cs="Courier New"/>
                  <w:color w:val="000000"/>
                  <w:sz w:val="18"/>
                  <w:szCs w:val="18"/>
                  <w:lang w:val="en-GB"/>
                </w:rPr>
                <w:t>Soil volumetric moisture content</w:t>
              </w:r>
            </w:ins>
          </w:p>
        </w:tc>
        <w:tc>
          <w:tcPr>
            <w:tcW w:w="1705" w:type="dxa"/>
          </w:tcPr>
          <w:p w14:paraId="7E168F34" w14:textId="11C48D93" w:rsidR="00812CE3" w:rsidRDefault="00890EEC">
            <w:pPr>
              <w:widowControl w:val="0"/>
              <w:rPr>
                <w:rFonts w:cs="Courier New"/>
                <w:color w:val="000000"/>
                <w:sz w:val="18"/>
                <w:szCs w:val="18"/>
                <w:lang w:val="en-GB"/>
              </w:rPr>
            </w:pPr>
            <w:del w:id="1535" w:author="javier siscart" w:date="2022-02-02T19:46:00Z">
              <w:r>
                <w:rPr>
                  <w:rFonts w:cs="Courier New"/>
                  <w:color w:val="000000"/>
                  <w:sz w:val="18"/>
                  <w:szCs w:val="18"/>
                  <w:lang w:val="en-GB"/>
                </w:rPr>
                <w:delText>2.1.2.1</w:delText>
              </w:r>
            </w:del>
            <w:ins w:id="1536" w:author="javier siscart" w:date="2022-02-03T08:04:00Z">
              <w:del w:id="1537" w:author="Mallku Caballero" w:date="2022-02-04T11:54:00Z">
                <w:r w:rsidDel="00EB5DF4">
                  <w:rPr>
                    <w:rFonts w:cs="Courier New"/>
                    <w:color w:val="000000"/>
                    <w:sz w:val="18"/>
                    <w:szCs w:val="18"/>
                    <w:lang w:val="en-GB"/>
                  </w:rPr>
                  <w:delText>M</w:delText>
                </w:r>
              </w:del>
            </w:ins>
            <w:ins w:id="1538" w:author="Mallku Caballero" w:date="2022-02-04T11:54:00Z">
              <w:r w:rsidR="00EB5DF4">
                <w:rPr>
                  <w:rFonts w:cs="Courier New"/>
                  <w:color w:val="000000"/>
                  <w:sz w:val="18"/>
                  <w:szCs w:val="18"/>
                  <w:lang w:val="en-GB"/>
                </w:rPr>
                <w:t>m</w:t>
              </w:r>
            </w:ins>
            <w:ins w:id="1539" w:author="javier siscart" w:date="2022-02-03T08:04:00Z">
              <w:r>
                <w:rPr>
                  <w:rFonts w:cs="Courier New"/>
                  <w:color w:val="000000"/>
                  <w:sz w:val="18"/>
                  <w:szCs w:val="18"/>
                  <w:lang w:val="en-GB"/>
                </w:rPr>
                <w:t>in, max, avg</w:t>
              </w:r>
            </w:ins>
          </w:p>
        </w:tc>
      </w:tr>
      <w:tr w:rsidR="00812CE3" w14:paraId="736F7F9C" w14:textId="77777777" w:rsidTr="00812CE3">
        <w:trPr>
          <w:trHeight w:val="320"/>
        </w:trPr>
        <w:tc>
          <w:tcPr>
            <w:tcW w:w="2494" w:type="dxa"/>
          </w:tcPr>
          <w:p w14:paraId="611D640C" w14:textId="77777777" w:rsidR="00812CE3" w:rsidRDefault="00890EEC">
            <w:pPr>
              <w:widowControl w:val="0"/>
              <w:rPr>
                <w:rFonts w:cs="Courier New"/>
                <w:color w:val="000000"/>
                <w:sz w:val="18"/>
                <w:szCs w:val="18"/>
                <w:lang w:val="en-GB"/>
              </w:rPr>
            </w:pPr>
            <w:ins w:id="1540" w:author="javier siscart" w:date="2022-02-03T12:30:00Z">
              <w:r>
                <w:rPr>
                  <w:rFonts w:cs="Courier New"/>
                  <w:color w:val="000000"/>
                  <w:sz w:val="18"/>
                  <w:szCs w:val="18"/>
                  <w:lang w:val="en-GB"/>
                </w:rPr>
                <w:t>SOIL__T</w:t>
              </w:r>
            </w:ins>
          </w:p>
        </w:tc>
        <w:tc>
          <w:tcPr>
            <w:tcW w:w="847" w:type="dxa"/>
          </w:tcPr>
          <w:p w14:paraId="3F941B18" w14:textId="77777777" w:rsidR="00812CE3" w:rsidRDefault="00890EEC">
            <w:pPr>
              <w:widowControl w:val="0"/>
              <w:rPr>
                <w:rFonts w:cs="Courier New"/>
                <w:color w:val="000000"/>
                <w:sz w:val="18"/>
                <w:szCs w:val="18"/>
                <w:lang w:val="en-GB"/>
              </w:rPr>
            </w:pPr>
            <w:ins w:id="1541" w:author="javier siscart" w:date="2022-02-03T12:31:00Z">
              <w:r>
                <w:rPr>
                  <w:rFonts w:cs="Courier New"/>
                  <w:color w:val="000000"/>
                  <w:sz w:val="18"/>
                  <w:szCs w:val="18"/>
                  <w:lang w:val="en-GB"/>
                </w:rPr>
                <w:t>ºC</w:t>
              </w:r>
            </w:ins>
          </w:p>
        </w:tc>
        <w:tc>
          <w:tcPr>
            <w:tcW w:w="4309" w:type="dxa"/>
          </w:tcPr>
          <w:p w14:paraId="2FE02F6D" w14:textId="77777777" w:rsidR="00812CE3" w:rsidRDefault="00890EEC">
            <w:pPr>
              <w:widowControl w:val="0"/>
              <w:rPr>
                <w:rFonts w:cs="Courier New"/>
                <w:color w:val="000000"/>
                <w:sz w:val="18"/>
                <w:szCs w:val="18"/>
                <w:lang w:val="en-GB"/>
              </w:rPr>
            </w:pPr>
            <w:ins w:id="1542" w:author="javier siscart" w:date="2022-02-03T12:31:00Z">
              <w:r>
                <w:rPr>
                  <w:rFonts w:cs="Courier New"/>
                  <w:color w:val="000000"/>
                  <w:sz w:val="18"/>
                  <w:szCs w:val="18"/>
                  <w:lang w:val="en-GB"/>
                </w:rPr>
                <w:t>Soil temperature</w:t>
              </w:r>
            </w:ins>
          </w:p>
        </w:tc>
        <w:tc>
          <w:tcPr>
            <w:tcW w:w="1705" w:type="dxa"/>
          </w:tcPr>
          <w:p w14:paraId="46883BEB" w14:textId="6A1F6B29" w:rsidR="00812CE3" w:rsidRDefault="00890EEC">
            <w:pPr>
              <w:widowControl w:val="0"/>
              <w:rPr>
                <w:rFonts w:cs="Courier New"/>
                <w:color w:val="000000"/>
                <w:sz w:val="18"/>
                <w:szCs w:val="18"/>
                <w:lang w:val="en-GB"/>
              </w:rPr>
            </w:pPr>
            <w:ins w:id="1543" w:author="javier siscart" w:date="2022-02-03T12:31:00Z">
              <w:del w:id="1544" w:author="Mallku Caballero" w:date="2022-02-04T11:54:00Z">
                <w:r w:rsidDel="00EB5DF4">
                  <w:rPr>
                    <w:rFonts w:cs="Courier New"/>
                    <w:color w:val="000000"/>
                    <w:sz w:val="18"/>
                    <w:szCs w:val="18"/>
                    <w:lang w:val="en-GB"/>
                  </w:rPr>
                  <w:delText>M</w:delText>
                </w:r>
              </w:del>
            </w:ins>
            <w:ins w:id="1545" w:author="Mallku Caballero" w:date="2022-02-04T11:54:00Z">
              <w:r w:rsidR="00EB5DF4">
                <w:rPr>
                  <w:rFonts w:cs="Courier New"/>
                  <w:color w:val="000000"/>
                  <w:sz w:val="18"/>
                  <w:szCs w:val="18"/>
                  <w:lang w:val="en-GB"/>
                </w:rPr>
                <w:t>m</w:t>
              </w:r>
            </w:ins>
            <w:ins w:id="1546" w:author="javier siscart" w:date="2022-02-03T12:31:00Z">
              <w:r>
                <w:rPr>
                  <w:rFonts w:cs="Courier New"/>
                  <w:color w:val="000000"/>
                  <w:sz w:val="18"/>
                  <w:szCs w:val="18"/>
                  <w:lang w:val="en-GB"/>
                </w:rPr>
                <w:t>in, max, avg</w:t>
              </w:r>
            </w:ins>
          </w:p>
        </w:tc>
      </w:tr>
      <w:tr w:rsidR="00812CE3" w14:paraId="3BD7D827" w14:textId="77777777" w:rsidTr="00812CE3">
        <w:trPr>
          <w:trHeight w:val="320"/>
        </w:trPr>
        <w:tc>
          <w:tcPr>
            <w:tcW w:w="2494" w:type="dxa"/>
          </w:tcPr>
          <w:p w14:paraId="177F6A54" w14:textId="77777777" w:rsidR="00812CE3" w:rsidRDefault="00890EEC">
            <w:pPr>
              <w:widowControl w:val="0"/>
              <w:rPr>
                <w:rFonts w:cs="Courier New"/>
                <w:color w:val="000000"/>
                <w:sz w:val="18"/>
                <w:szCs w:val="18"/>
                <w:lang w:val="en-GB"/>
              </w:rPr>
            </w:pPr>
            <w:del w:id="1547" w:author="javier siscart" w:date="2022-02-02T19:46:00Z">
              <w:r>
                <w:rPr>
                  <w:rFonts w:cs="Courier New"/>
                  <w:color w:val="000000"/>
                  <w:sz w:val="18"/>
                  <w:szCs w:val="18"/>
                  <w:lang w:val="en-GB"/>
                </w:rPr>
                <w:delText>Apricot</w:delText>
              </w:r>
            </w:del>
            <w:ins w:id="1548" w:author="javier siscart" w:date="2022-02-03T08:05:00Z">
              <w:r>
                <w:rPr>
                  <w:rFonts w:cs="Courier New"/>
                  <w:color w:val="000000"/>
                  <w:sz w:val="18"/>
                  <w:szCs w:val="18"/>
                  <w:lang w:val="en-GB"/>
                </w:rPr>
                <w:t>CANOPY__WETNESS</w:t>
              </w:r>
            </w:ins>
          </w:p>
        </w:tc>
        <w:tc>
          <w:tcPr>
            <w:tcW w:w="847" w:type="dxa"/>
          </w:tcPr>
          <w:p w14:paraId="0E1EC64D" w14:textId="77777777" w:rsidR="00812CE3" w:rsidRDefault="00890EEC">
            <w:pPr>
              <w:widowControl w:val="0"/>
              <w:rPr>
                <w:rFonts w:cs="Courier New"/>
                <w:color w:val="000000"/>
                <w:sz w:val="18"/>
                <w:szCs w:val="18"/>
                <w:lang w:val="en-GB"/>
              </w:rPr>
            </w:pPr>
            <w:ins w:id="1549" w:author="javier siscart" w:date="2022-02-03T08:06:00Z">
              <w:r>
                <w:rPr>
                  <w:rFonts w:cs="Courier New"/>
                  <w:color w:val="000000"/>
                  <w:sz w:val="18"/>
                  <w:szCs w:val="18"/>
                  <w:lang w:val="en-GB"/>
                </w:rPr>
                <w:t>%</w:t>
              </w:r>
            </w:ins>
          </w:p>
        </w:tc>
        <w:tc>
          <w:tcPr>
            <w:tcW w:w="4309" w:type="dxa"/>
          </w:tcPr>
          <w:p w14:paraId="4DAA2AC6" w14:textId="77777777" w:rsidR="00812CE3" w:rsidRDefault="00890EEC">
            <w:pPr>
              <w:widowControl w:val="0"/>
              <w:rPr>
                <w:rFonts w:cs="Courier New"/>
                <w:color w:val="000000"/>
                <w:sz w:val="18"/>
                <w:szCs w:val="18"/>
                <w:lang w:val="en-GB"/>
              </w:rPr>
            </w:pPr>
            <w:del w:id="1550" w:author="javier siscart" w:date="2022-02-02T19:46:00Z">
              <w:r>
                <w:rPr>
                  <w:rFonts w:cs="Courier New"/>
                  <w:color w:val="000000"/>
                  <w:sz w:val="18"/>
                  <w:szCs w:val="18"/>
                  <w:lang w:val="en-GB"/>
                </w:rPr>
                <w:delText>Prunus armeniaca</w:delText>
              </w:r>
            </w:del>
            <w:ins w:id="1551" w:author="javier siscart" w:date="2022-02-03T08:06:00Z">
              <w:r>
                <w:rPr>
                  <w:rFonts w:cs="Courier New"/>
                  <w:color w:val="000000"/>
                  <w:sz w:val="18"/>
                  <w:szCs w:val="18"/>
                  <w:lang w:val="en-GB"/>
                </w:rPr>
                <w:t>Canopy wetness index (free water on sensor surface)</w:t>
              </w:r>
            </w:ins>
          </w:p>
        </w:tc>
        <w:tc>
          <w:tcPr>
            <w:tcW w:w="1705" w:type="dxa"/>
          </w:tcPr>
          <w:p w14:paraId="1437CD9E" w14:textId="499B6838" w:rsidR="00812CE3" w:rsidRDefault="00890EEC">
            <w:pPr>
              <w:widowControl w:val="0"/>
              <w:rPr>
                <w:rFonts w:cs="Courier New"/>
                <w:color w:val="000000"/>
                <w:sz w:val="18"/>
                <w:szCs w:val="18"/>
                <w:lang w:val="en-GB"/>
              </w:rPr>
            </w:pPr>
            <w:del w:id="1552" w:author="javier siscart" w:date="2022-02-02T19:46:00Z">
              <w:r>
                <w:rPr>
                  <w:rFonts w:cs="Courier New"/>
                  <w:color w:val="000000"/>
                  <w:sz w:val="18"/>
                  <w:szCs w:val="18"/>
                  <w:lang w:val="en-GB"/>
                </w:rPr>
                <w:delText>2.1.3.1</w:delText>
              </w:r>
            </w:del>
            <w:ins w:id="1553" w:author="javier siscart" w:date="2022-02-03T08:06:00Z">
              <w:del w:id="1554" w:author="Mallku Caballero" w:date="2022-02-04T11:54:00Z">
                <w:r w:rsidDel="00EB5DF4">
                  <w:rPr>
                    <w:rFonts w:cs="Courier New"/>
                    <w:color w:val="000000"/>
                    <w:sz w:val="18"/>
                    <w:szCs w:val="18"/>
                    <w:lang w:val="en-GB"/>
                  </w:rPr>
                  <w:delText>M</w:delText>
                </w:r>
              </w:del>
            </w:ins>
            <w:ins w:id="1555" w:author="Mallku Caballero" w:date="2022-02-04T11:54:00Z">
              <w:r w:rsidR="00EB5DF4">
                <w:rPr>
                  <w:rFonts w:cs="Courier New"/>
                  <w:color w:val="000000"/>
                  <w:sz w:val="18"/>
                  <w:szCs w:val="18"/>
                  <w:lang w:val="en-GB"/>
                </w:rPr>
                <w:t>m</w:t>
              </w:r>
            </w:ins>
            <w:ins w:id="1556" w:author="javier siscart" w:date="2022-02-03T08:06:00Z">
              <w:r>
                <w:rPr>
                  <w:rFonts w:cs="Courier New"/>
                  <w:color w:val="000000"/>
                  <w:sz w:val="18"/>
                  <w:szCs w:val="18"/>
                  <w:lang w:val="en-GB"/>
                </w:rPr>
                <w:t>in, max, avg</w:t>
              </w:r>
            </w:ins>
          </w:p>
        </w:tc>
      </w:tr>
      <w:tr w:rsidR="00812CE3" w14:paraId="3D412688" w14:textId="77777777" w:rsidTr="00812CE3">
        <w:trPr>
          <w:trHeight w:val="320"/>
        </w:trPr>
        <w:tc>
          <w:tcPr>
            <w:tcW w:w="2494" w:type="dxa"/>
          </w:tcPr>
          <w:p w14:paraId="628C1B05" w14:textId="02B4FFF8" w:rsidR="00812CE3" w:rsidRDefault="00890EEC">
            <w:pPr>
              <w:widowControl w:val="0"/>
              <w:rPr>
                <w:rFonts w:cs="Courier New"/>
                <w:color w:val="000000"/>
                <w:sz w:val="18"/>
                <w:szCs w:val="18"/>
                <w:lang w:val="en-GB"/>
              </w:rPr>
            </w:pPr>
            <w:del w:id="1557" w:author="javier siscart" w:date="2022-02-02T19:46:00Z">
              <w:r>
                <w:rPr>
                  <w:rFonts w:cs="Courier New"/>
                  <w:color w:val="000000"/>
                  <w:sz w:val="18"/>
                  <w:szCs w:val="18"/>
                  <w:lang w:val="en-GB"/>
                </w:rPr>
                <w:delText>Areca (betel nut)</w:delText>
              </w:r>
            </w:del>
            <w:ins w:id="1558" w:author="javier siscart" w:date="2022-02-03T08:06:00Z">
              <w:r>
                <w:rPr>
                  <w:rFonts w:cs="Courier New"/>
                  <w:color w:val="000000"/>
                  <w:sz w:val="18"/>
                  <w:szCs w:val="18"/>
                  <w:lang w:val="en-GB"/>
                </w:rPr>
                <w:t>SOIL</w:t>
              </w:r>
            </w:ins>
            <w:ins w:id="1559" w:author="javier siscart" w:date="2022-02-03T08:07:00Z">
              <w:r>
                <w:rPr>
                  <w:rFonts w:cs="Courier New"/>
                  <w:color w:val="000000"/>
                  <w:sz w:val="18"/>
                  <w:szCs w:val="18"/>
                  <w:lang w:val="en-GB"/>
                </w:rPr>
                <w:t>_</w:t>
              </w:r>
            </w:ins>
            <w:ins w:id="1560" w:author="Mallku Caballero" w:date="2022-02-08T16:52:00Z">
              <w:r w:rsidR="000F6CAC">
                <w:rPr>
                  <w:rFonts w:cs="Courier New"/>
                  <w:color w:val="000000"/>
                  <w:sz w:val="18"/>
                  <w:szCs w:val="18"/>
                  <w:lang w:val="en-GB"/>
                </w:rPr>
                <w:t>_</w:t>
              </w:r>
            </w:ins>
            <w:ins w:id="1561" w:author="javier siscart" w:date="2022-02-03T08:07:00Z">
              <w:r>
                <w:rPr>
                  <w:rFonts w:cs="Courier New"/>
                  <w:color w:val="000000"/>
                  <w:sz w:val="18"/>
                  <w:szCs w:val="18"/>
                  <w:lang w:val="en-GB"/>
                </w:rPr>
                <w:t>WETNESS</w:t>
              </w:r>
            </w:ins>
          </w:p>
        </w:tc>
        <w:tc>
          <w:tcPr>
            <w:tcW w:w="847" w:type="dxa"/>
          </w:tcPr>
          <w:p w14:paraId="33F57A44" w14:textId="77777777" w:rsidR="00812CE3" w:rsidRDefault="00890EEC">
            <w:pPr>
              <w:widowControl w:val="0"/>
              <w:rPr>
                <w:rFonts w:cs="Courier New"/>
                <w:color w:val="000000"/>
                <w:sz w:val="18"/>
                <w:szCs w:val="18"/>
                <w:lang w:val="en-GB"/>
              </w:rPr>
            </w:pPr>
            <w:ins w:id="1562" w:author="javier siscart" w:date="2022-02-03T08:06:00Z">
              <w:r>
                <w:rPr>
                  <w:rFonts w:cs="Courier New"/>
                  <w:color w:val="000000"/>
                  <w:sz w:val="18"/>
                  <w:szCs w:val="18"/>
                  <w:lang w:val="en-GB"/>
                </w:rPr>
                <w:t>%</w:t>
              </w:r>
            </w:ins>
          </w:p>
        </w:tc>
        <w:tc>
          <w:tcPr>
            <w:tcW w:w="4309" w:type="dxa"/>
          </w:tcPr>
          <w:p w14:paraId="6B60484F" w14:textId="77777777" w:rsidR="00812CE3" w:rsidRDefault="00890EEC">
            <w:pPr>
              <w:widowControl w:val="0"/>
              <w:rPr>
                <w:rFonts w:cs="Courier New"/>
                <w:color w:val="000000"/>
                <w:sz w:val="18"/>
                <w:szCs w:val="18"/>
                <w:lang w:val="en-GB"/>
              </w:rPr>
            </w:pPr>
            <w:del w:id="1563" w:author="javier siscart" w:date="2022-02-02T19:46:00Z">
              <w:r>
                <w:rPr>
                  <w:rFonts w:cs="Courier New"/>
                  <w:color w:val="000000"/>
                  <w:sz w:val="18"/>
                  <w:szCs w:val="18"/>
                  <w:lang w:val="en-GB"/>
                </w:rPr>
                <w:delText>Areca catechu</w:delText>
              </w:r>
            </w:del>
            <w:ins w:id="1564" w:author="javier siscart" w:date="2022-02-03T08:07:00Z">
              <w:r>
                <w:rPr>
                  <w:rFonts w:cs="Courier New"/>
                  <w:color w:val="000000"/>
                  <w:sz w:val="18"/>
                  <w:szCs w:val="18"/>
                  <w:lang w:val="en-GB"/>
                </w:rPr>
                <w:t>Soil wetness index (free water on soil surface)</w:t>
              </w:r>
            </w:ins>
          </w:p>
        </w:tc>
        <w:tc>
          <w:tcPr>
            <w:tcW w:w="1705" w:type="dxa"/>
          </w:tcPr>
          <w:p w14:paraId="67C2F515" w14:textId="73457976" w:rsidR="00812CE3" w:rsidRDefault="00890EEC">
            <w:pPr>
              <w:widowControl w:val="0"/>
              <w:rPr>
                <w:rFonts w:cs="Courier New"/>
                <w:color w:val="000000"/>
                <w:sz w:val="18"/>
                <w:szCs w:val="18"/>
                <w:lang w:val="en-GB"/>
              </w:rPr>
            </w:pPr>
            <w:del w:id="1565" w:author="javier siscart" w:date="2022-02-02T19:46:00Z">
              <w:r>
                <w:rPr>
                  <w:rFonts w:cs="Courier New"/>
                  <w:color w:val="000000"/>
                  <w:sz w:val="18"/>
                  <w:szCs w:val="18"/>
                  <w:lang w:val="en-GB"/>
                </w:rPr>
                <w:delText>2.2.7.6</w:delText>
              </w:r>
            </w:del>
            <w:ins w:id="1566" w:author="javier siscart" w:date="2022-02-03T08:06:00Z">
              <w:del w:id="1567" w:author="Mallku Caballero" w:date="2022-02-04T11:54:00Z">
                <w:r w:rsidDel="00EB5DF4">
                  <w:rPr>
                    <w:rFonts w:cs="Courier New"/>
                    <w:color w:val="000000"/>
                    <w:sz w:val="18"/>
                    <w:szCs w:val="18"/>
                    <w:lang w:val="en-GB"/>
                  </w:rPr>
                  <w:delText>M</w:delText>
                </w:r>
              </w:del>
            </w:ins>
            <w:ins w:id="1568" w:author="Mallku Caballero" w:date="2022-02-04T11:54:00Z">
              <w:r w:rsidR="00EB5DF4">
                <w:rPr>
                  <w:rFonts w:cs="Courier New"/>
                  <w:color w:val="000000"/>
                  <w:sz w:val="18"/>
                  <w:szCs w:val="18"/>
                  <w:lang w:val="en-GB"/>
                </w:rPr>
                <w:t>m</w:t>
              </w:r>
            </w:ins>
            <w:ins w:id="1569" w:author="javier siscart" w:date="2022-02-03T08:06:00Z">
              <w:r>
                <w:rPr>
                  <w:rFonts w:cs="Courier New"/>
                  <w:color w:val="000000"/>
                  <w:sz w:val="18"/>
                  <w:szCs w:val="18"/>
                  <w:lang w:val="en-GB"/>
                </w:rPr>
                <w:t>in, max, avg</w:t>
              </w:r>
            </w:ins>
          </w:p>
        </w:tc>
      </w:tr>
    </w:tbl>
    <w:p w14:paraId="07700B92" w14:textId="77777777" w:rsidR="00812CE3" w:rsidDel="009F1C64" w:rsidRDefault="00812CE3">
      <w:pPr>
        <w:rPr>
          <w:del w:id="1570" w:author="Mallku Caballero" w:date="2022-02-04T12:16:00Z"/>
          <w:lang w:val="en-GB"/>
        </w:rPr>
      </w:pPr>
    </w:p>
    <w:p w14:paraId="7078A38C" w14:textId="77777777" w:rsidR="00812CE3" w:rsidRDefault="00812CE3">
      <w:pPr>
        <w:pStyle w:val="PlainText"/>
        <w:ind w:left="0" w:right="1127"/>
        <w:rPr>
          <w:lang w:val="en-GB"/>
        </w:rPr>
      </w:pPr>
    </w:p>
    <w:p w14:paraId="519F3BDF" w14:textId="77777777" w:rsidR="009F1C64" w:rsidRDefault="009F1C64" w:rsidP="009F1C64">
      <w:pPr>
        <w:pStyle w:val="PlainText"/>
        <w:rPr>
          <w:ins w:id="1571" w:author="Mallku Caballero" w:date="2022-02-04T12:16:00Z"/>
          <w:color w:val="000000" w:themeColor="text1"/>
          <w:lang w:val="en-GB"/>
        </w:rPr>
      </w:pPr>
    </w:p>
    <w:p w14:paraId="64C8B7AC" w14:textId="77777777" w:rsidR="009F1C64" w:rsidRDefault="009F1C64" w:rsidP="009F1C64">
      <w:pPr>
        <w:pStyle w:val="PlainText"/>
        <w:rPr>
          <w:ins w:id="1572" w:author="Mallku Caballero" w:date="2022-02-04T12:16:00Z"/>
          <w:color w:val="000000" w:themeColor="text1"/>
          <w:lang w:val="en-GB"/>
        </w:rPr>
      </w:pPr>
      <w:ins w:id="1573" w:author="Mallku Caballero" w:date="2022-02-04T12:16:00Z">
        <w:r>
          <w:rPr>
            <w:color w:val="000000" w:themeColor="text1"/>
            <w:lang w:val="en-GB"/>
          </w:rPr>
          <w:t xml:space="preserve">It should be taken into account that some parameters could represent a measurement at any height, due to some uncontrolled offset on the location descriptor. </w:t>
        </w:r>
      </w:ins>
    </w:p>
    <w:p w14:paraId="5F2724F3" w14:textId="77777777" w:rsidR="00812CE3" w:rsidRDefault="00812CE3">
      <w:pPr>
        <w:pStyle w:val="PlainText"/>
        <w:ind w:right="1127"/>
        <w:rPr>
          <w:lang w:val="en-GB"/>
        </w:rPr>
      </w:pPr>
    </w:p>
    <w:sectPr w:rsidR="00812CE3">
      <w:headerReference w:type="default" r:id="rId14"/>
      <w:footerReference w:type="default" r:id="rId15"/>
      <w:pgSz w:w="11906" w:h="16820"/>
      <w:pgMar w:top="1418" w:right="1134" w:bottom="1418" w:left="1134" w:header="709" w:footer="709"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1" w:author="javier siscart" w:date="2022-02-03T09:17:00Z" w:initials="js">
    <w:p w14:paraId="17440C45" w14:textId="77777777" w:rsidR="00812CE3" w:rsidRDefault="00890EEC">
      <w:r>
        <w:rPr>
          <w:rFonts w:ascii="Calibri" w:eastAsia="Calibri" w:hAnsi="Calibri"/>
          <w:sz w:val="20"/>
          <w:lang w:val="en-GB"/>
        </w:rP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440C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91CB" w16cex:dateUtc="2022-02-03T0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440C45" w16cid:durableId="25A791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1B97" w14:textId="77777777" w:rsidR="00C55491" w:rsidRDefault="00C55491">
      <w:r>
        <w:separator/>
      </w:r>
    </w:p>
  </w:endnote>
  <w:endnote w:type="continuationSeparator" w:id="0">
    <w:p w14:paraId="0B743720" w14:textId="77777777" w:rsidR="00C55491" w:rsidRDefault="00C55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D8C7" w14:textId="77777777" w:rsidR="00812CE3" w:rsidRDefault="00890EEC">
    <w:pPr>
      <w:pStyle w:val="Footer"/>
      <w:tabs>
        <w:tab w:val="clear" w:pos="9026"/>
      </w:tabs>
      <w:ind w:right="1127"/>
      <w:rPr>
        <w:lang w:val="en-US"/>
      </w:rPr>
    </w:pPr>
    <w:r>
      <w:rPr>
        <w:noProof/>
      </w:rPr>
      <mc:AlternateContent>
        <mc:Choice Requires="wps">
          <w:drawing>
            <wp:anchor distT="0" distB="0" distL="0" distR="0" simplePos="0" relativeHeight="12" behindDoc="1" locked="0" layoutInCell="0" allowOverlap="1" wp14:anchorId="1485FD8A" wp14:editId="735C5399">
              <wp:simplePos x="0" y="0"/>
              <wp:positionH relativeFrom="page">
                <wp:posOffset>5462270</wp:posOffset>
              </wp:positionH>
              <wp:positionV relativeFrom="paragraph">
                <wp:align>center</wp:align>
              </wp:positionV>
              <wp:extent cx="1493520" cy="157480"/>
              <wp:effectExtent l="0" t="0" r="0" b="0"/>
              <wp:wrapNone/>
              <wp:docPr id="1" name="Marco1"/>
              <wp:cNvGraphicFramePr/>
              <a:graphic xmlns:a="http://schemas.openxmlformats.org/drawingml/2006/main">
                <a:graphicData uri="http://schemas.microsoft.com/office/word/2010/wordprocessingShape">
                  <wps:wsp>
                    <wps:cNvSpPr/>
                    <wps:spPr>
                      <a:xfrm>
                        <a:off x="0" y="0"/>
                        <a:ext cx="1492920" cy="15696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514534200"/>
                            <w:docPartObj>
                              <w:docPartGallery w:val="Page Numbers (Bottom of Page)"/>
                              <w:docPartUnique/>
                            </w:docPartObj>
                          </w:sdtPr>
                          <w:sdtEndPr/>
                          <w:sdtContent>
                            <w:p w14:paraId="380004D3" w14:textId="77777777" w:rsidR="00812CE3" w:rsidRDefault="00890EEC">
                              <w:pPr>
                                <w:pStyle w:val="Footer"/>
                                <w:ind w:right="1157"/>
                                <w:rPr>
                                  <w:rStyle w:val="PageNumber"/>
                                </w:rPr>
                              </w:pPr>
                              <w:r>
                                <w:rPr>
                                  <w:rStyle w:val="PageNumber"/>
                                  <w:color w:val="000000"/>
                                  <w:lang w:val="en-US"/>
                                </w:rPr>
                                <w:t xml:space="preserve">[Page </w:t>
                              </w: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6</w:t>
                              </w:r>
                              <w:r>
                                <w:rPr>
                                  <w:rStyle w:val="PageNumber"/>
                                  <w:color w:val="000000"/>
                                </w:rPr>
                                <w:fldChar w:fldCharType="end"/>
                              </w:r>
                              <w:r>
                                <w:rPr>
                                  <w:rStyle w:val="PageNumber"/>
                                  <w:color w:val="000000"/>
                                  <w:lang w:val="en-US"/>
                                </w:rPr>
                                <w:t>]</w:t>
                              </w:r>
                            </w:p>
                          </w:sdtContent>
                        </w:sdt>
                      </w:txbxContent>
                    </wps:txbx>
                    <wps:bodyPr lIns="0" tIns="0" rIns="0" bIns="0">
                      <a:spAutoFit/>
                    </wps:bodyPr>
                  </wps:wsp>
                </a:graphicData>
              </a:graphic>
            </wp:anchor>
          </w:drawing>
        </mc:Choice>
        <mc:Fallback>
          <w:pict>
            <v:rect w14:anchorId="1485FD8A" id="Marco1" o:spid="_x0000_s1026" style="position:absolute;margin-left:430.1pt;margin-top:0;width:117.6pt;height:12.4pt;z-index:-503316468;visibility:visible;mso-wrap-style:square;mso-wrap-distance-left:0;mso-wrap-distance-top:0;mso-wrap-distance-right:0;mso-wrap-distance-bottom:0;mso-position-horizontal:absolute;mso-position-horizontal-relative:page;mso-position-vertical:center;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" o:allowincell="f" filled="f" stroked="f" strokeweight="0">
              <v:textbox style="mso-fit-shape-to-text:t" inset="0,0,0,0">
                <w:txbxContent>
                  <w:sdt>
                    <w:sdtPr>
                      <w:id w:val="514534200"/>
                      <w:docPartObj>
                        <w:docPartGallery w:val="Page Numbers (Bottom of Page)"/>
                        <w:docPartUnique/>
                      </w:docPartObj>
                    </w:sdtPr>
                    <w:sdtEndPr/>
                    <w:sdtContent>
                      <w:p w14:paraId="380004D3" w14:textId="77777777" w:rsidR="00812CE3" w:rsidRDefault="00890EEC">
                        <w:pPr>
                          <w:pStyle w:val="Footer"/>
                          <w:ind w:right="1157"/>
                          <w:rPr>
                            <w:rStyle w:val="PageNumber"/>
                          </w:rPr>
                        </w:pPr>
                        <w:r>
                          <w:rPr>
                            <w:rStyle w:val="PageNumber"/>
                            <w:color w:val="000000"/>
                            <w:lang w:val="en-US"/>
                          </w:rPr>
                          <w:t xml:space="preserve">[Page </w:t>
                        </w: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6</w:t>
                        </w:r>
                        <w:r>
                          <w:rPr>
                            <w:rStyle w:val="PageNumber"/>
                            <w:color w:val="000000"/>
                          </w:rPr>
                          <w:fldChar w:fldCharType="end"/>
                        </w:r>
                        <w:r>
                          <w:rPr>
                            <w:rStyle w:val="PageNumber"/>
                            <w:color w:val="000000"/>
                            <w:lang w:val="en-US"/>
                          </w:rPr>
                          <w:t>]</w:t>
                        </w:r>
                      </w:p>
                    </w:sdtContent>
                  </w:sdt>
                </w:txbxContent>
              </v:textbox>
              <w10:wrap anchorx="page"/>
            </v:rect>
          </w:pict>
        </mc:Fallback>
      </mc:AlternateContent>
    </w:r>
    <w:r>
      <w:rPr>
        <w:lang w:val="en-US"/>
      </w:rPr>
      <w:t>ATLAS Service Template Specification</w:t>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90B8" w14:textId="77777777" w:rsidR="00C55491" w:rsidRDefault="00C55491">
      <w:r>
        <w:separator/>
      </w:r>
    </w:p>
  </w:footnote>
  <w:footnote w:type="continuationSeparator" w:id="0">
    <w:p w14:paraId="20B5436C" w14:textId="77777777" w:rsidR="00C55491" w:rsidRDefault="00C55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C323" w14:textId="346DC3BF" w:rsidR="00812CE3" w:rsidRDefault="00890EEC">
    <w:pPr>
      <w:pStyle w:val="PlainText"/>
      <w:tabs>
        <w:tab w:val="center" w:pos="3969"/>
        <w:tab w:val="right" w:pos="8505"/>
      </w:tabs>
      <w:ind w:left="0" w:right="1127"/>
      <w:rPr>
        <w:u w:val="single"/>
        <w:lang w:val="en-US"/>
      </w:rPr>
    </w:pPr>
    <w:r>
      <w:rPr>
        <w:u w:val="single"/>
        <w:lang w:val="en-US"/>
      </w:rPr>
      <w:fldChar w:fldCharType="begin"/>
    </w:r>
    <w:r>
      <w:rPr>
        <w:u w:val="single"/>
        <w:lang w:val="en-US"/>
      </w:rPr>
      <w:instrText>DOCPROPERTY "template_name"</w:instrText>
    </w:r>
    <w:r>
      <w:rPr>
        <w:u w:val="single"/>
        <w:lang w:val="en-US"/>
      </w:rPr>
      <w:fldChar w:fldCharType="separate"/>
    </w:r>
    <w:r w:rsidR="00C73A8F">
      <w:rPr>
        <w:u w:val="single"/>
        <w:lang w:val="en-US"/>
      </w:rPr>
      <w:t>sensor_data</w:t>
    </w:r>
    <w:r>
      <w:rPr>
        <w:u w:val="single"/>
        <w:lang w:val="en-US"/>
      </w:rPr>
      <w:fldChar w:fldCharType="end"/>
    </w:r>
    <w:r>
      <w:rPr>
        <w:u w:val="single"/>
        <w:lang w:val="en-US"/>
      </w:rPr>
      <w:t xml:space="preserve"> </w:t>
    </w:r>
    <w:r>
      <w:rPr>
        <w:u w:val="single"/>
        <w:lang w:val="en-US"/>
      </w:rPr>
      <w:fldChar w:fldCharType="begin"/>
    </w:r>
    <w:r>
      <w:rPr>
        <w:u w:val="single"/>
        <w:lang w:val="en-US"/>
      </w:rPr>
      <w:instrText>DOCPROPERTY "template_version"</w:instrText>
    </w:r>
    <w:r>
      <w:rPr>
        <w:u w:val="single"/>
        <w:lang w:val="en-US"/>
      </w:rPr>
      <w:fldChar w:fldCharType="separate"/>
    </w:r>
    <w:r w:rsidR="00C73A8F">
      <w:rPr>
        <w:u w:val="single"/>
        <w:lang w:val="en-US"/>
      </w:rPr>
      <w:t>0.1.0</w:t>
    </w:r>
    <w:r>
      <w:rPr>
        <w:u w:val="single"/>
        <w:lang w:val="en-US"/>
      </w:rPr>
      <w:fldChar w:fldCharType="end"/>
    </w:r>
    <w:r>
      <w:rPr>
        <w:u w:val="single"/>
        <w:lang w:val="en-US"/>
      </w:rPr>
      <w:t xml:space="preserve"> – </w:t>
    </w:r>
    <w:r>
      <w:rPr>
        <w:u w:val="single"/>
        <w:lang w:val="en-US"/>
      </w:rPr>
      <w:fldChar w:fldCharType="begin"/>
    </w:r>
    <w:r>
      <w:rPr>
        <w:u w:val="single"/>
        <w:lang w:val="en-US"/>
      </w:rPr>
      <w:instrText>DOCPROPERTY "template_status"</w:instrText>
    </w:r>
    <w:r>
      <w:rPr>
        <w:u w:val="single"/>
        <w:lang w:val="en-US"/>
      </w:rPr>
      <w:fldChar w:fldCharType="separate"/>
    </w:r>
    <w:r w:rsidR="00C73A8F">
      <w:rPr>
        <w:u w:val="single"/>
        <w:lang w:val="en-US"/>
      </w:rPr>
      <w:t>DRAFT</w:t>
    </w:r>
    <w:r>
      <w:rPr>
        <w:u w:val="single"/>
        <w:lang w:val="en-US"/>
      </w:rPr>
      <w:fldChar w:fldCharType="end"/>
    </w:r>
    <w:r>
      <w:rPr>
        <w:u w:val="single"/>
        <w:lang w:val="en-US"/>
      </w:rPr>
      <w:tab/>
    </w:r>
    <w:r>
      <w:rPr>
        <w:u w:val="single"/>
        <w:lang w:val="en-US"/>
      </w:rPr>
      <w:tab/>
    </w:r>
    <w:r>
      <w:fldChar w:fldCharType="begin"/>
    </w:r>
    <w:r>
      <w:rPr>
        <w:u w:val="single"/>
        <w:lang w:val="en-US"/>
      </w:rPr>
      <w:instrText>PRINTDATE \@ "yyyy-MM-dd" \* MERGEFORMAT</w:instrText>
    </w:r>
    <w:r>
      <w:rPr>
        <w:u w:val="single"/>
        <w:lang w:val="en-US"/>
      </w:rPr>
      <w:fldChar w:fldCharType="separate"/>
    </w:r>
    <w:ins w:id="1574" w:author="Mallku Caballero" w:date="2022-02-08T16:57:00Z">
      <w:r w:rsidR="00C73A8F">
        <w:rPr>
          <w:noProof/>
          <w:u w:val="single"/>
          <w:lang w:val="en-US"/>
        </w:rPr>
        <w:t>2022-02-08</w:t>
      </w:r>
    </w:ins>
    <w:del w:id="1575" w:author="Mallku Caballero" w:date="2022-02-04T11:52:00Z">
      <w:r w:rsidDel="00EB5DF4">
        <w:rPr>
          <w:noProof/>
          <w:u w:val="single"/>
          <w:lang w:val="en-US"/>
        </w:rPr>
        <w:delText>2021-10-27</w:delText>
      </w:r>
    </w:del>
    <w:r>
      <w:rPr>
        <w:u w:val="single"/>
        <w:lang w:val="en-US"/>
      </w:rPr>
      <w:fldChar w:fldCharType="end"/>
    </w:r>
  </w:p>
  <w:p w14:paraId="4BC9F2B3" w14:textId="77777777" w:rsidR="00812CE3" w:rsidRDefault="00812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7B97"/>
    <w:multiLevelType w:val="multilevel"/>
    <w:tmpl w:val="44446474"/>
    <w:lvl w:ilvl="0">
      <w:start w:val="16"/>
      <w:numFmt w:val="bullet"/>
      <w:lvlText w:val="-"/>
      <w:lvlJc w:val="left"/>
      <w:pPr>
        <w:tabs>
          <w:tab w:val="num" w:pos="0"/>
        </w:tabs>
        <w:ind w:left="899" w:hanging="360"/>
      </w:pPr>
      <w:rPr>
        <w:rFonts w:ascii="Courier New" w:hAnsi="Courier New" w:cs="Courier New" w:hint="default"/>
      </w:rPr>
    </w:lvl>
    <w:lvl w:ilvl="1">
      <w:start w:val="1"/>
      <w:numFmt w:val="bullet"/>
      <w:lvlText w:val="o"/>
      <w:lvlJc w:val="left"/>
      <w:pPr>
        <w:tabs>
          <w:tab w:val="num" w:pos="0"/>
        </w:tabs>
        <w:ind w:left="1619" w:hanging="360"/>
      </w:pPr>
      <w:rPr>
        <w:rFonts w:ascii="Courier New" w:hAnsi="Courier New" w:cs="Courier New" w:hint="default"/>
      </w:rPr>
    </w:lvl>
    <w:lvl w:ilvl="2">
      <w:start w:val="1"/>
      <w:numFmt w:val="bullet"/>
      <w:lvlText w:val=""/>
      <w:lvlJc w:val="left"/>
      <w:pPr>
        <w:tabs>
          <w:tab w:val="num" w:pos="0"/>
        </w:tabs>
        <w:ind w:left="2339" w:hanging="360"/>
      </w:pPr>
      <w:rPr>
        <w:rFonts w:ascii="Wingdings" w:hAnsi="Wingdings" w:cs="Wingdings" w:hint="default"/>
      </w:rPr>
    </w:lvl>
    <w:lvl w:ilvl="3">
      <w:start w:val="1"/>
      <w:numFmt w:val="bullet"/>
      <w:lvlText w:val=""/>
      <w:lvlJc w:val="left"/>
      <w:pPr>
        <w:tabs>
          <w:tab w:val="num" w:pos="0"/>
        </w:tabs>
        <w:ind w:left="3059" w:hanging="360"/>
      </w:pPr>
      <w:rPr>
        <w:rFonts w:ascii="Symbol" w:hAnsi="Symbol" w:cs="Symbol" w:hint="default"/>
      </w:rPr>
    </w:lvl>
    <w:lvl w:ilvl="4">
      <w:start w:val="1"/>
      <w:numFmt w:val="bullet"/>
      <w:lvlText w:val="o"/>
      <w:lvlJc w:val="left"/>
      <w:pPr>
        <w:tabs>
          <w:tab w:val="num" w:pos="0"/>
        </w:tabs>
        <w:ind w:left="3779" w:hanging="360"/>
      </w:pPr>
      <w:rPr>
        <w:rFonts w:ascii="Courier New" w:hAnsi="Courier New" w:cs="Courier New" w:hint="default"/>
      </w:rPr>
    </w:lvl>
    <w:lvl w:ilvl="5">
      <w:start w:val="1"/>
      <w:numFmt w:val="bullet"/>
      <w:lvlText w:val=""/>
      <w:lvlJc w:val="left"/>
      <w:pPr>
        <w:tabs>
          <w:tab w:val="num" w:pos="0"/>
        </w:tabs>
        <w:ind w:left="4499" w:hanging="360"/>
      </w:pPr>
      <w:rPr>
        <w:rFonts w:ascii="Wingdings" w:hAnsi="Wingdings" w:cs="Wingdings" w:hint="default"/>
      </w:rPr>
    </w:lvl>
    <w:lvl w:ilvl="6">
      <w:start w:val="1"/>
      <w:numFmt w:val="bullet"/>
      <w:lvlText w:val=""/>
      <w:lvlJc w:val="left"/>
      <w:pPr>
        <w:tabs>
          <w:tab w:val="num" w:pos="0"/>
        </w:tabs>
        <w:ind w:left="5219" w:hanging="360"/>
      </w:pPr>
      <w:rPr>
        <w:rFonts w:ascii="Symbol" w:hAnsi="Symbol" w:cs="Symbol" w:hint="default"/>
      </w:rPr>
    </w:lvl>
    <w:lvl w:ilvl="7">
      <w:start w:val="1"/>
      <w:numFmt w:val="bullet"/>
      <w:lvlText w:val="o"/>
      <w:lvlJc w:val="left"/>
      <w:pPr>
        <w:tabs>
          <w:tab w:val="num" w:pos="0"/>
        </w:tabs>
        <w:ind w:left="5939" w:hanging="360"/>
      </w:pPr>
      <w:rPr>
        <w:rFonts w:ascii="Courier New" w:hAnsi="Courier New" w:cs="Courier New" w:hint="default"/>
      </w:rPr>
    </w:lvl>
    <w:lvl w:ilvl="8">
      <w:start w:val="1"/>
      <w:numFmt w:val="bullet"/>
      <w:lvlText w:val=""/>
      <w:lvlJc w:val="left"/>
      <w:pPr>
        <w:tabs>
          <w:tab w:val="num" w:pos="0"/>
        </w:tabs>
        <w:ind w:left="6659" w:hanging="360"/>
      </w:pPr>
      <w:rPr>
        <w:rFonts w:ascii="Wingdings" w:hAnsi="Wingdings" w:cs="Wingdings" w:hint="default"/>
      </w:rPr>
    </w:lvl>
  </w:abstractNum>
  <w:abstractNum w:abstractNumId="1" w15:restartNumberingAfterBreak="0">
    <w:nsid w:val="4D143E61"/>
    <w:multiLevelType w:val="multilevel"/>
    <w:tmpl w:val="8CD0887E"/>
    <w:lvl w:ilvl="0">
      <w:start w:val="1"/>
      <w:numFmt w:val="decimal"/>
      <w:pStyle w:val="Heading1"/>
      <w:lvlText w:val="%1"/>
      <w:lvlJc w:val="left"/>
      <w:pPr>
        <w:tabs>
          <w:tab w:val="num" w:pos="510"/>
        </w:tabs>
        <w:ind w:left="0" w:firstLine="0"/>
      </w:pPr>
    </w:lvl>
    <w:lvl w:ilvl="1">
      <w:start w:val="1"/>
      <w:numFmt w:val="decimal"/>
      <w:pStyle w:val="Heading2"/>
      <w:lvlText w:val="%1.%2"/>
      <w:lvlJc w:val="left"/>
      <w:pPr>
        <w:tabs>
          <w:tab w:val="num" w:pos="0"/>
        </w:tabs>
        <w:ind w:left="0" w:firstLine="0"/>
      </w:pPr>
      <w:rPr>
        <w:b/>
        <w:i w:val="0"/>
      </w:rPr>
    </w:lvl>
    <w:lvl w:ilvl="2">
      <w:start w:val="1"/>
      <w:numFmt w:val="decimal"/>
      <w:pStyle w:val="Heading3"/>
      <w:lvlText w:val="%1.%2.%3"/>
      <w:lvlJc w:val="left"/>
      <w:pPr>
        <w:tabs>
          <w:tab w:val="num" w:pos="51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02A7950"/>
    <w:multiLevelType w:val="multilevel"/>
    <w:tmpl w:val="78B89410"/>
    <w:lvl w:ilvl="0">
      <w:start w:val="1"/>
      <w:numFmt w:val="decimal"/>
      <w:pStyle w:val="rfc1"/>
      <w:lvlText w:val="%1"/>
      <w:lvlJc w:val="left"/>
      <w:pPr>
        <w:tabs>
          <w:tab w:val="num" w:pos="0"/>
        </w:tabs>
        <w:ind w:left="0" w:firstLine="0"/>
      </w:pPr>
    </w:lvl>
    <w:lvl w:ilvl="1">
      <w:start w:val="1"/>
      <w:numFmt w:val="decimal"/>
      <w:lvlText w:val="%1.%2"/>
      <w:lvlJc w:val="left"/>
      <w:pPr>
        <w:tabs>
          <w:tab w:val="num" w:pos="0"/>
        </w:tabs>
        <w:ind w:left="0" w:firstLine="0"/>
      </w:pPr>
      <w:rPr>
        <w:b/>
        <w:i w: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lku Caballero">
    <w15:presenceInfo w15:providerId="Windows Live" w15:userId="1bd8146b8ffef9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E3"/>
    <w:rsid w:val="000F6CAC"/>
    <w:rsid w:val="00556E94"/>
    <w:rsid w:val="005C3018"/>
    <w:rsid w:val="00812CE3"/>
    <w:rsid w:val="00890EEC"/>
    <w:rsid w:val="009F1C64"/>
    <w:rsid w:val="00AC1840"/>
    <w:rsid w:val="00C55491"/>
    <w:rsid w:val="00C73A8F"/>
    <w:rsid w:val="00DC21A6"/>
    <w:rsid w:val="00E23A5F"/>
    <w:rsid w:val="00E4712E"/>
    <w:rsid w:val="00E65346"/>
    <w:rsid w:val="00EB5DF4"/>
  </w:rsids>
  <m:mathPr>
    <m:mathFont m:val="Cambria Math"/>
    <m:brkBin m:val="before"/>
    <m:brkBinSub m:val="--"/>
    <m:smallFrac m:val="0"/>
    <m:dispDef/>
    <m:lMargin m:val="0"/>
    <m:rMargin m:val="0"/>
    <m:defJc m:val="centerGroup"/>
    <m:wrapIndent m:val="1440"/>
    <m:intLim m:val="subSup"/>
    <m:naryLim m:val="undOvr"/>
  </m:mathPr>
  <w:themeFontLang w:val="en-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46A531"/>
  <w15:docId w15:val="{A79CBCA1-E22E-124C-A1D9-FEB8EBDB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32"/>
    <w:rPr>
      <w:rFonts w:ascii="Courier New" w:eastAsiaTheme="minorEastAsia" w:hAnsi="Courier New"/>
      <w:sz w:val="22"/>
    </w:rPr>
  </w:style>
  <w:style w:type="paragraph" w:styleId="Heading1">
    <w:name w:val="heading 1"/>
    <w:next w:val="PlainText"/>
    <w:link w:val="Heading1Char"/>
    <w:uiPriority w:val="9"/>
    <w:qFormat/>
    <w:rsid w:val="009E7F88"/>
    <w:pPr>
      <w:keepNext/>
      <w:keepLines/>
      <w:numPr>
        <w:numId w:val="1"/>
      </w:numPr>
      <w:spacing w:before="100"/>
      <w:outlineLvl w:val="0"/>
    </w:pPr>
    <w:rPr>
      <w:rFonts w:ascii="Courier New" w:eastAsiaTheme="majorEastAsia" w:hAnsi="Courier New" w:cstheme="majorBidi"/>
      <w:b/>
      <w:sz w:val="22"/>
      <w:szCs w:val="32"/>
    </w:rPr>
  </w:style>
  <w:style w:type="paragraph" w:styleId="Heading2">
    <w:name w:val="heading 2"/>
    <w:next w:val="PlainText"/>
    <w:link w:val="Heading2Char"/>
    <w:uiPriority w:val="9"/>
    <w:unhideWhenUsed/>
    <w:qFormat/>
    <w:rsid w:val="009E7F88"/>
    <w:pPr>
      <w:widowControl w:val="0"/>
      <w:numPr>
        <w:ilvl w:val="1"/>
        <w:numId w:val="1"/>
      </w:numPr>
      <w:snapToGrid w:val="0"/>
      <w:outlineLvl w:val="1"/>
    </w:pPr>
    <w:rPr>
      <w:rFonts w:ascii="Courier New" w:eastAsiaTheme="majorEastAsia" w:hAnsi="Courier New" w:cstheme="majorBidi"/>
      <w:b/>
      <w:sz w:val="22"/>
      <w:szCs w:val="26"/>
    </w:rPr>
  </w:style>
  <w:style w:type="paragraph" w:styleId="Heading3">
    <w:name w:val="heading 3"/>
    <w:basedOn w:val="Heading2"/>
    <w:next w:val="PlainText"/>
    <w:link w:val="Heading3Char"/>
    <w:uiPriority w:val="9"/>
    <w:unhideWhenUsed/>
    <w:qFormat/>
    <w:rsid w:val="00973BB0"/>
    <w:pPr>
      <w:keepNext/>
      <w:numPr>
        <w:ilvl w:val="2"/>
      </w:numPr>
      <w:outlineLvl w:val="2"/>
    </w:pPr>
  </w:style>
  <w:style w:type="paragraph" w:styleId="Heading4">
    <w:name w:val="heading 4"/>
    <w:basedOn w:val="Normal"/>
    <w:next w:val="Normal"/>
    <w:link w:val="Heading4Char"/>
    <w:uiPriority w:val="9"/>
    <w:semiHidden/>
    <w:unhideWhenUsed/>
    <w:qFormat/>
    <w:rsid w:val="007570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701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70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701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701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701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unhideWhenUsed/>
    <w:rsid w:val="004C245C"/>
    <w:rPr>
      <w:color w:val="0563C1" w:themeColor="hyperlink"/>
      <w:u w:val="single"/>
    </w:rPr>
  </w:style>
  <w:style w:type="character" w:customStyle="1" w:styleId="PlainTextChar">
    <w:name w:val="Plain Text Char"/>
    <w:basedOn w:val="DefaultParagraphFont"/>
    <w:link w:val="PlainText"/>
    <w:uiPriority w:val="99"/>
    <w:qFormat/>
    <w:rsid w:val="008502CA"/>
    <w:rPr>
      <w:rFonts w:ascii="Courier New" w:eastAsiaTheme="majorEastAsia" w:hAnsi="Courier New" w:cstheme="majorBidi"/>
      <w:sz w:val="22"/>
      <w:szCs w:val="21"/>
    </w:rPr>
  </w:style>
  <w:style w:type="character" w:styleId="UnresolvedMention">
    <w:name w:val="Unresolved Mention"/>
    <w:basedOn w:val="DefaultParagraphFont"/>
    <w:uiPriority w:val="99"/>
    <w:semiHidden/>
    <w:unhideWhenUsed/>
    <w:qFormat/>
    <w:rsid w:val="004C245C"/>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C245C"/>
    <w:rPr>
      <w:rFonts w:ascii="Courier New" w:eastAsia="Times New Roman" w:hAnsi="Courier New" w:cs="Courier New"/>
      <w:sz w:val="20"/>
      <w:szCs w:val="20"/>
      <w:lang w:eastAsia="en-GB"/>
    </w:rPr>
  </w:style>
  <w:style w:type="character" w:customStyle="1" w:styleId="EnlacedeInternetvisitado">
    <w:name w:val="Enlace de Internet visitado"/>
    <w:basedOn w:val="DefaultParagraphFont"/>
    <w:uiPriority w:val="99"/>
    <w:semiHidden/>
    <w:unhideWhenUsed/>
    <w:rsid w:val="004C245C"/>
    <w:rPr>
      <w:color w:val="800080"/>
      <w:u w:val="single"/>
    </w:rPr>
  </w:style>
  <w:style w:type="character" w:customStyle="1" w:styleId="h1">
    <w:name w:val="h1"/>
    <w:basedOn w:val="DefaultParagraphFont"/>
    <w:qFormat/>
    <w:rsid w:val="004C245C"/>
  </w:style>
  <w:style w:type="character" w:customStyle="1" w:styleId="grey">
    <w:name w:val="grey"/>
    <w:basedOn w:val="DefaultParagraphFont"/>
    <w:qFormat/>
    <w:rsid w:val="004C245C"/>
  </w:style>
  <w:style w:type="character" w:customStyle="1" w:styleId="h2">
    <w:name w:val="h2"/>
    <w:basedOn w:val="DefaultParagraphFont"/>
    <w:qFormat/>
    <w:rsid w:val="004C245C"/>
  </w:style>
  <w:style w:type="character" w:customStyle="1" w:styleId="h3">
    <w:name w:val="h3"/>
    <w:basedOn w:val="DefaultParagraphFont"/>
    <w:qFormat/>
    <w:rsid w:val="004C245C"/>
  </w:style>
  <w:style w:type="character" w:customStyle="1" w:styleId="h4">
    <w:name w:val="h4"/>
    <w:basedOn w:val="DefaultParagraphFont"/>
    <w:qFormat/>
    <w:rsid w:val="004C245C"/>
  </w:style>
  <w:style w:type="character" w:customStyle="1" w:styleId="Heading1Char">
    <w:name w:val="Heading 1 Char"/>
    <w:basedOn w:val="DefaultParagraphFont"/>
    <w:link w:val="Heading1"/>
    <w:uiPriority w:val="9"/>
    <w:qFormat/>
    <w:rsid w:val="00853055"/>
    <w:rPr>
      <w:rFonts w:ascii="Courier New" w:eastAsiaTheme="majorEastAsia" w:hAnsi="Courier New" w:cstheme="majorBidi"/>
      <w:b/>
      <w:sz w:val="22"/>
      <w:szCs w:val="32"/>
    </w:rPr>
  </w:style>
  <w:style w:type="character" w:customStyle="1" w:styleId="Heading2Char">
    <w:name w:val="Heading 2 Char"/>
    <w:basedOn w:val="DefaultParagraphFont"/>
    <w:link w:val="Heading2"/>
    <w:uiPriority w:val="9"/>
    <w:qFormat/>
    <w:rsid w:val="009E7F88"/>
    <w:rPr>
      <w:rFonts w:ascii="Courier New" w:eastAsiaTheme="majorEastAsia" w:hAnsi="Courier New" w:cstheme="majorBidi"/>
      <w:b/>
      <w:sz w:val="22"/>
      <w:szCs w:val="26"/>
    </w:rPr>
  </w:style>
  <w:style w:type="character" w:customStyle="1" w:styleId="Heading3Char">
    <w:name w:val="Heading 3 Char"/>
    <w:basedOn w:val="DefaultParagraphFont"/>
    <w:link w:val="Heading3"/>
    <w:uiPriority w:val="9"/>
    <w:qFormat/>
    <w:rsid w:val="00973BB0"/>
    <w:rPr>
      <w:rFonts w:ascii="Courier New" w:eastAsiaTheme="majorEastAsia" w:hAnsi="Courier New" w:cstheme="majorBidi"/>
      <w:b/>
      <w:sz w:val="22"/>
      <w:szCs w:val="26"/>
    </w:rPr>
  </w:style>
  <w:style w:type="character" w:customStyle="1" w:styleId="Heading4Char">
    <w:name w:val="Heading 4 Char"/>
    <w:basedOn w:val="DefaultParagraphFont"/>
    <w:link w:val="Heading4"/>
    <w:uiPriority w:val="9"/>
    <w:semiHidden/>
    <w:qFormat/>
    <w:rsid w:val="008502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8502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8502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8502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8502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502CA"/>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885AAF"/>
    <w:rPr>
      <w:rFonts w:ascii="Courier New" w:eastAsiaTheme="minorEastAsia" w:hAnsi="Courier New"/>
      <w:sz w:val="22"/>
    </w:rPr>
  </w:style>
  <w:style w:type="character" w:customStyle="1" w:styleId="FooterChar">
    <w:name w:val="Footer Char"/>
    <w:basedOn w:val="DefaultParagraphFont"/>
    <w:link w:val="Footer"/>
    <w:uiPriority w:val="99"/>
    <w:qFormat/>
    <w:rsid w:val="00885AAF"/>
    <w:rPr>
      <w:rFonts w:ascii="Courier New" w:eastAsiaTheme="minorEastAsia" w:hAnsi="Courier New"/>
      <w:sz w:val="22"/>
    </w:rPr>
  </w:style>
  <w:style w:type="character" w:styleId="PageNumber">
    <w:name w:val="page number"/>
    <w:basedOn w:val="DefaultParagraphFont"/>
    <w:uiPriority w:val="99"/>
    <w:semiHidden/>
    <w:unhideWhenUsed/>
    <w:qFormat/>
    <w:rsid w:val="00885AAF"/>
  </w:style>
  <w:style w:type="character" w:customStyle="1" w:styleId="TitleChar">
    <w:name w:val="Title Char"/>
    <w:basedOn w:val="DefaultParagraphFont"/>
    <w:link w:val="Title"/>
    <w:uiPriority w:val="10"/>
    <w:qFormat/>
    <w:rsid w:val="00AF470F"/>
    <w:rPr>
      <w:rFonts w:asciiTheme="majorHAnsi" w:eastAsiaTheme="majorEastAsia" w:hAnsiTheme="majorHAnsi" w:cstheme="majorBidi"/>
      <w:spacing w:val="-10"/>
      <w:kern w:val="2"/>
      <w:sz w:val="56"/>
      <w:szCs w:val="56"/>
    </w:rPr>
  </w:style>
  <w:style w:type="character" w:customStyle="1" w:styleId="Enlacedelndice">
    <w:name w:val="Enlace del índice"/>
    <w:qFormat/>
  </w:style>
  <w:style w:type="character" w:customStyle="1" w:styleId="Numeracinderenglones">
    <w:name w:val="Numeración de renglones"/>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PlainText">
    <w:name w:val="Plain Text"/>
    <w:link w:val="PlainTextChar"/>
    <w:uiPriority w:val="99"/>
    <w:unhideWhenUsed/>
    <w:qFormat/>
    <w:rsid w:val="008502CA"/>
    <w:pPr>
      <w:ind w:left="539"/>
    </w:pPr>
    <w:rPr>
      <w:rFonts w:ascii="Courier New" w:eastAsiaTheme="majorEastAsia" w:hAnsi="Courier New" w:cstheme="majorBidi"/>
      <w:sz w:val="22"/>
      <w:szCs w:val="21"/>
    </w:rPr>
  </w:style>
  <w:style w:type="paragraph" w:customStyle="1" w:styleId="msonormal0">
    <w:name w:val="msonormal"/>
    <w:basedOn w:val="Normal"/>
    <w:qFormat/>
    <w:rsid w:val="004C245C"/>
    <w:pPr>
      <w:spacing w:beforeAutospacing="1"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qFormat/>
    <w:rsid w:val="004C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Courier New"/>
      <w:sz w:val="20"/>
      <w:szCs w:val="20"/>
      <w:lang w:eastAsia="en-GB"/>
    </w:rPr>
  </w:style>
  <w:style w:type="paragraph" w:customStyle="1" w:styleId="rfc1">
    <w:name w:val="rfc1"/>
    <w:qFormat/>
    <w:rsid w:val="00FB39A6"/>
    <w:pPr>
      <w:numPr>
        <w:numId w:val="2"/>
      </w:numPr>
      <w:snapToGrid w:val="0"/>
    </w:pPr>
    <w:rPr>
      <w:rFonts w:ascii="Courier New" w:eastAsiaTheme="majorEastAsia" w:hAnsi="Courier New" w:cs="Courier New"/>
      <w:b/>
      <w:color w:val="000000"/>
      <w:sz w:val="22"/>
      <w:szCs w:val="32"/>
    </w:rPr>
  </w:style>
  <w:style w:type="paragraph" w:styleId="TOC1">
    <w:name w:val="toc 1"/>
    <w:basedOn w:val="Normal"/>
    <w:next w:val="Normal"/>
    <w:autoRedefine/>
    <w:uiPriority w:val="39"/>
    <w:unhideWhenUsed/>
    <w:rsid w:val="00885AAF"/>
    <w:pPr>
      <w:tabs>
        <w:tab w:val="left" w:pos="480"/>
        <w:tab w:val="right" w:leader="dot" w:pos="9622"/>
      </w:tabs>
      <w:spacing w:after="100"/>
      <w:ind w:right="1127"/>
    </w:pPr>
  </w:style>
  <w:style w:type="paragraph" w:styleId="TOC2">
    <w:name w:val="toc 2"/>
    <w:basedOn w:val="Normal"/>
    <w:next w:val="Normal"/>
    <w:autoRedefine/>
    <w:uiPriority w:val="39"/>
    <w:unhideWhenUsed/>
    <w:rsid w:val="00642909"/>
    <w:pPr>
      <w:tabs>
        <w:tab w:val="left" w:pos="960"/>
        <w:tab w:val="right" w:leader="dot" w:pos="9632"/>
      </w:tabs>
      <w:spacing w:after="100"/>
      <w:ind w:left="220" w:right="-7"/>
    </w:pPr>
  </w:style>
  <w:style w:type="paragraph" w:styleId="TOC3">
    <w:name w:val="toc 3"/>
    <w:basedOn w:val="Normal"/>
    <w:next w:val="Normal"/>
    <w:autoRedefine/>
    <w:uiPriority w:val="39"/>
    <w:unhideWhenUsed/>
    <w:rsid w:val="00642909"/>
    <w:pPr>
      <w:tabs>
        <w:tab w:val="left" w:pos="1440"/>
        <w:tab w:val="right" w:leader="dot" w:pos="9632"/>
      </w:tabs>
      <w:spacing w:after="100"/>
      <w:ind w:left="440" w:right="-7"/>
    </w:pPr>
  </w:style>
  <w:style w:type="paragraph" w:customStyle="1" w:styleId="Cabeceraypie">
    <w:name w:val="Cabecera y pie"/>
    <w:basedOn w:val="Normal"/>
    <w:qFormat/>
  </w:style>
  <w:style w:type="paragraph" w:styleId="Header">
    <w:name w:val="header"/>
    <w:basedOn w:val="Normal"/>
    <w:link w:val="HeaderChar"/>
    <w:uiPriority w:val="99"/>
    <w:unhideWhenUsed/>
    <w:rsid w:val="00885AAF"/>
    <w:pPr>
      <w:tabs>
        <w:tab w:val="center" w:pos="4513"/>
        <w:tab w:val="right" w:pos="9026"/>
      </w:tabs>
    </w:pPr>
  </w:style>
  <w:style w:type="paragraph" w:styleId="Footer">
    <w:name w:val="footer"/>
    <w:basedOn w:val="Normal"/>
    <w:link w:val="FooterChar"/>
    <w:uiPriority w:val="99"/>
    <w:unhideWhenUsed/>
    <w:rsid w:val="00885AAF"/>
    <w:pPr>
      <w:tabs>
        <w:tab w:val="center" w:pos="4513"/>
        <w:tab w:val="right" w:pos="9026"/>
      </w:tabs>
    </w:pPr>
  </w:style>
  <w:style w:type="paragraph" w:styleId="Title">
    <w:name w:val="Title"/>
    <w:basedOn w:val="Normal"/>
    <w:next w:val="Normal"/>
    <w:link w:val="TitleChar"/>
    <w:uiPriority w:val="10"/>
    <w:qFormat/>
    <w:rsid w:val="00AF470F"/>
    <w:pPr>
      <w:contextualSpacing/>
    </w:pPr>
    <w:rPr>
      <w:rFonts w:asciiTheme="majorHAnsi" w:eastAsiaTheme="majorEastAsia" w:hAnsiTheme="majorHAnsi" w:cstheme="majorBidi"/>
      <w:spacing w:val="-10"/>
      <w:kern w:val="2"/>
      <w:sz w:val="56"/>
      <w:szCs w:val="56"/>
    </w:r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GridTable3-Accent1">
    <w:name w:val="Grid Table 3 Accent 1"/>
    <w:basedOn w:val="TableNormal"/>
    <w:uiPriority w:val="48"/>
    <w:rsid w:val="005B7E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4472C4" w:themeColor="accent1"/>
        </w:tcBorders>
      </w:tcPr>
    </w:tblStylePr>
    <w:tblStylePr w:type="nwCell">
      <w:tblPr/>
      <w:tcPr>
        <w:tcBorders>
          <w:bottom w:val="single" w:sz="4" w:space="0" w:color="4472C4" w:themeColor="accent1"/>
        </w:tcBorders>
      </w:tcPr>
    </w:tblStylePr>
    <w:tblStylePr w:type="seCell">
      <w:tblPr/>
      <w:tcPr>
        <w:tcBorders>
          <w:top w:val="single" w:sz="4" w:space="0" w:color="4472C4" w:themeColor="accent1"/>
        </w:tcBorders>
      </w:tcPr>
    </w:tblStylePr>
    <w:tblStylePr w:type="swCell">
      <w:tblPr/>
      <w:tcPr>
        <w:tcBorders>
          <w:top w:val="single" w:sz="4" w:space="0" w:color="4472C4" w:themeColor="accent1"/>
        </w:tcBorders>
      </w:tcPr>
    </w:tblStylePr>
  </w:style>
  <w:style w:type="table" w:styleId="TableGrid">
    <w:name w:val="Table Grid"/>
    <w:basedOn w:val="TableNormal"/>
    <w:uiPriority w:val="39"/>
    <w:rsid w:val="00293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023B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ourier New" w:eastAsiaTheme="minorEastAsia" w:hAnsi="Courier New"/>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5DF4"/>
    <w:pPr>
      <w:suppressAutoHyphens w:val="0"/>
    </w:pPr>
    <w:rPr>
      <w:rFonts w:ascii="Courier New" w:eastAsiaTheme="minorEastAsia" w:hAnsi="Courier New"/>
      <w:sz w:val="22"/>
    </w:rPr>
  </w:style>
  <w:style w:type="character" w:styleId="Hyperlink">
    <w:name w:val="Hyperlink"/>
    <w:basedOn w:val="DefaultParagraphFont"/>
    <w:uiPriority w:val="99"/>
    <w:unhideWhenUsed/>
    <w:rsid w:val="00E65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2119"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eojs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6B11-49BF-BC49-BC0E-09F0B550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6276</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Mallku Caballero</dc:creator>
  <dc:description/>
  <cp:lastModifiedBy>Mallku Caballero</cp:lastModifiedBy>
  <cp:revision>6</cp:revision>
  <cp:lastPrinted>2022-02-08T15:57:00Z</cp:lastPrinted>
  <dcterms:created xsi:type="dcterms:W3CDTF">2022-02-04T11:18:00Z</dcterms:created>
  <dcterms:modified xsi:type="dcterms:W3CDTF">2022-02-08T15:57:00Z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_name">
    <vt:lpwstr>sensor_data</vt:lpwstr>
  </property>
  <property fmtid="{D5CDD505-2E9C-101B-9397-08002B2CF9AE}" pid="3" name="template_status">
    <vt:lpwstr>DRAFT</vt:lpwstr>
  </property>
  <property fmtid="{D5CDD505-2E9C-101B-9397-08002B2CF9AE}" pid="4" name="template_version">
    <vt:lpwstr>0.1.0</vt:lpwstr>
  </property>
</Properties>
</file>